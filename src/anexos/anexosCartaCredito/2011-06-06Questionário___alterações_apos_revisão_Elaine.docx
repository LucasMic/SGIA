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07" w:rsidRPr="00090B62" w:rsidRDefault="00526507" w:rsidP="00A71FE4">
      <w:pPr>
        <w:pStyle w:val="Ttulo1"/>
        <w:rPr>
          <w:color w:val="auto"/>
          <w:sz w:val="32"/>
        </w:rPr>
      </w:pPr>
      <w:bookmarkStart w:id="0" w:name="_Toc275079021"/>
      <w:r w:rsidRPr="00090B62">
        <w:rPr>
          <w:color w:val="auto"/>
          <w:sz w:val="32"/>
        </w:rPr>
        <w:t xml:space="preserve">Estrutura proposta do </w:t>
      </w:r>
      <w:r w:rsidR="00A71FE4" w:rsidRPr="00090B62">
        <w:rPr>
          <w:color w:val="auto"/>
          <w:sz w:val="32"/>
        </w:rPr>
        <w:t>Questionário</w:t>
      </w:r>
      <w:bookmarkEnd w:id="0"/>
    </w:p>
    <w:p w:rsidR="00526507" w:rsidRDefault="00526507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  <w:rPr>
          <w:color w:val="FF0000"/>
        </w:rPr>
      </w:pPr>
      <w:r w:rsidRPr="003F0467">
        <w:t xml:space="preserve">Nome do Município: </w:t>
      </w:r>
    </w:p>
    <w:p w:rsidR="00A71FE4" w:rsidRPr="003F0467" w:rsidRDefault="00A71FE4" w:rsidP="00A71FE4">
      <w:pPr>
        <w:spacing w:after="0" w:line="360" w:lineRule="auto"/>
      </w:pPr>
      <w:r w:rsidRPr="003F0467">
        <w:tab/>
        <w:t>Distritos</w:t>
      </w:r>
      <w:r w:rsidR="007633ED">
        <w:t xml:space="preserve"> </w:t>
      </w:r>
      <w:r w:rsidRPr="003F0467">
        <w:t>(para cada um):</w:t>
      </w:r>
    </w:p>
    <w:p w:rsidR="00A71FE4" w:rsidRPr="003F0467" w:rsidRDefault="00A71FE4" w:rsidP="00A71FE4">
      <w:pPr>
        <w:spacing w:after="0" w:line="360" w:lineRule="auto"/>
      </w:pPr>
      <w:r w:rsidRPr="003F0467">
        <w:tab/>
      </w:r>
      <w:ins w:id="1" w:author="Brunno" w:date="2011-03-10T10:37:00Z">
        <w:r w:rsidR="00E652DA">
          <w:tab/>
        </w:r>
      </w:ins>
      <w:r w:rsidRPr="003F0467">
        <w:t xml:space="preserve">Primários: Existe coleta (sim/não), Destinação final. </w:t>
      </w:r>
    </w:p>
    <w:p w:rsidR="00A71FE4" w:rsidRPr="003F0467" w:rsidRDefault="00A71FE4" w:rsidP="00E652DA">
      <w:pPr>
        <w:spacing w:after="0" w:line="360" w:lineRule="auto"/>
        <w:ind w:left="708" w:firstLine="708"/>
        <w:pPrChange w:id="2" w:author="Brunno" w:date="2011-03-10T10:37:00Z">
          <w:pPr>
            <w:spacing w:after="0" w:line="360" w:lineRule="auto"/>
          </w:pPr>
        </w:pPrChange>
      </w:pPr>
      <w:r w:rsidRPr="003F0467">
        <w:t>Secundários: Nome dos distritos, distância da sede, população de cada distrito.</w:t>
      </w:r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Existe um único órgão responsável por todas as atividades de Limpeza Urbana (varrição, capina, poda, limpeza de praias, bueiros, feiras, etc.) e Manejo de Resíduos Sólidos (coleta, transporte, tratamento e disposição final)? Sim/Não</w:t>
      </w:r>
    </w:p>
    <w:p w:rsidR="00A71FE4" w:rsidRPr="003F0467" w:rsidRDefault="00A71FE4" w:rsidP="00A71FE4">
      <w:pPr>
        <w:spacing w:after="0" w:line="360" w:lineRule="auto"/>
      </w:pPr>
      <w:r w:rsidRPr="003F0467">
        <w:tab/>
        <w:t>Se sim, qual?</w:t>
      </w:r>
    </w:p>
    <w:p w:rsidR="00A71FE4" w:rsidRPr="003F0467" w:rsidRDefault="00A71FE4" w:rsidP="00A71FE4">
      <w:pPr>
        <w:spacing w:after="0" w:line="360" w:lineRule="auto"/>
      </w:pPr>
      <w:r w:rsidRPr="003F0467">
        <w:tab/>
        <w:t>Se não, quais os órgãos envolvidos e quais as atribuições de cada um na Limpeza Urbana e no Manejo de Resíduos Sólidos?</w:t>
      </w:r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Quantidade diária de resíduos sólidos coletados:</w:t>
      </w:r>
    </w:p>
    <w:p w:rsidR="00A71FE4" w:rsidRPr="003F0467" w:rsidRDefault="00A71FE4" w:rsidP="00A71FE4">
      <w:pPr>
        <w:spacing w:after="0" w:line="360" w:lineRule="auto"/>
      </w:pPr>
      <w:r w:rsidRPr="003F0467">
        <w:t>Resíduos Domiciliares e Comerciais: __________ m³/dia ou ___ ton./dia</w:t>
      </w:r>
    </w:p>
    <w:p w:rsidR="00A71FE4" w:rsidRPr="003F0467" w:rsidRDefault="00A71FE4" w:rsidP="00A71FE4">
      <w:pPr>
        <w:spacing w:after="0" w:line="360" w:lineRule="auto"/>
      </w:pPr>
      <w:r w:rsidRPr="003F0467">
        <w:t>Resíduos da coleta seletiva: __________ m³/dia ou ____ ton./dia</w:t>
      </w:r>
    </w:p>
    <w:p w:rsidR="00A71FE4" w:rsidRPr="003F0467" w:rsidRDefault="00A71FE4" w:rsidP="00A71FE4">
      <w:pPr>
        <w:spacing w:after="0" w:line="360" w:lineRule="auto"/>
      </w:pPr>
      <w:r w:rsidRPr="003F0467">
        <w:t xml:space="preserve">Resíduos da Limpeza Urbana: __________ m³/dia ou ____ ton./dia </w:t>
      </w:r>
    </w:p>
    <w:p w:rsidR="00A71FE4" w:rsidRPr="003F0467" w:rsidRDefault="00A71FE4" w:rsidP="00A71FE4">
      <w:pPr>
        <w:spacing w:after="0" w:line="360" w:lineRule="auto"/>
      </w:pPr>
      <w:r w:rsidRPr="003F0467">
        <w:t>Resíduos de serviços de saúde: __________ m³/dia ou ____ ton./dia</w:t>
      </w:r>
    </w:p>
    <w:p w:rsidR="00A71FE4" w:rsidRPr="003F0467" w:rsidRDefault="00A71FE4" w:rsidP="00A71FE4">
      <w:pPr>
        <w:spacing w:after="0" w:line="360" w:lineRule="auto"/>
      </w:pPr>
      <w:r w:rsidRPr="003F0467">
        <w:t>Resíduos da construção civil: __________ m³/dia ou ____ ton./dia</w:t>
      </w:r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 xml:space="preserve">Percentual da área urbana atendido pelo serviço regular de coleta: </w:t>
      </w:r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Existem contratos de terceirização na área de Limpeza Urbana e Manejo de Resíduos Sólidos?</w:t>
      </w:r>
    </w:p>
    <w:p w:rsidR="00A71FE4" w:rsidRPr="003F0467" w:rsidRDefault="00A71FE4" w:rsidP="003B2D10">
      <w:pPr>
        <w:spacing w:after="0" w:line="360" w:lineRule="auto"/>
        <w:ind w:left="708"/>
        <w:pPrChange w:id="3" w:author="Brunno" w:date="2011-03-10T11:16:00Z">
          <w:pPr>
            <w:spacing w:after="0" w:line="360" w:lineRule="auto"/>
          </w:pPr>
        </w:pPrChange>
      </w:pPr>
      <w:r w:rsidRPr="003F0467">
        <w:t>(se a resposta da pergunta acima for sim) Digite o nome do terceirizado e selecione sua atribuição (Limpeza Urbana ou Manejo de Resíduos Sólidos) – podem ser cadastrados dois terceiros. Caso seja cadastrado apenas um o outro serviço é realizado pela própria prefeitura.</w:t>
      </w:r>
    </w:p>
    <w:p w:rsidR="00A71FE4" w:rsidRPr="003F0467" w:rsidDel="003B2D10" w:rsidRDefault="00A71FE4" w:rsidP="00A71FE4">
      <w:pPr>
        <w:spacing w:after="0" w:line="360" w:lineRule="auto"/>
        <w:rPr>
          <w:del w:id="4" w:author="Brunno" w:date="2011-03-10T11:17:00Z"/>
        </w:rPr>
      </w:pPr>
    </w:p>
    <w:p w:rsidR="003B2D10" w:rsidRDefault="00A71FE4" w:rsidP="00A71FE4">
      <w:pPr>
        <w:spacing w:after="0" w:line="360" w:lineRule="auto"/>
        <w:rPr>
          <w:ins w:id="5" w:author="Brunno" w:date="2011-03-10T11:16:00Z"/>
        </w:rPr>
      </w:pPr>
      <w:r w:rsidRPr="003F0467">
        <w:t>A prefeitura cobra pelo serviço de Limpeza Urbana?</w:t>
      </w:r>
    </w:p>
    <w:p w:rsidR="00A71FE4" w:rsidRPr="003F0467" w:rsidDel="003B2D10" w:rsidRDefault="00A71FE4" w:rsidP="003B2D10">
      <w:pPr>
        <w:spacing w:after="0" w:line="360" w:lineRule="auto"/>
        <w:ind w:firstLine="708"/>
        <w:rPr>
          <w:del w:id="6" w:author="Brunno" w:date="2011-03-10T11:17:00Z"/>
        </w:rPr>
        <w:pPrChange w:id="7" w:author="Brunno" w:date="2011-03-10T11:17:00Z">
          <w:pPr>
            <w:spacing w:after="0" w:line="360" w:lineRule="auto"/>
          </w:pPr>
        </w:pPrChange>
      </w:pPr>
      <w:r w:rsidRPr="003F0467">
        <w:t xml:space="preserve"> (Sim/Não)</w:t>
      </w:r>
    </w:p>
    <w:p w:rsidR="00A71FE4" w:rsidRPr="003F0467" w:rsidRDefault="00A71FE4" w:rsidP="003B2D10">
      <w:pPr>
        <w:spacing w:after="0" w:line="360" w:lineRule="auto"/>
        <w:ind w:firstLine="708"/>
        <w:pPrChange w:id="8" w:author="Brunno" w:date="2011-03-10T11:17:00Z">
          <w:pPr>
            <w:spacing w:after="0" w:line="360" w:lineRule="auto"/>
          </w:pPr>
        </w:pPrChange>
      </w:pPr>
      <w:r w:rsidRPr="003F0467">
        <w:t>Se sim especificar se é feito através de: Taxa/Tarifa/Junto com IPTU</w:t>
      </w:r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lastRenderedPageBreak/>
        <w:t>A prefeitura cobra pelo serviço de Manejo de Resíduos Sólidos? (Sim/Não)</w:t>
      </w:r>
    </w:p>
    <w:p w:rsidR="00A71FE4" w:rsidRPr="003F0467" w:rsidRDefault="00A71FE4" w:rsidP="003B2D10">
      <w:pPr>
        <w:spacing w:after="0" w:line="360" w:lineRule="auto"/>
        <w:ind w:firstLine="708"/>
        <w:pPrChange w:id="9" w:author="Brunno" w:date="2011-03-10T11:17:00Z">
          <w:pPr>
            <w:spacing w:after="0" w:line="360" w:lineRule="auto"/>
          </w:pPr>
        </w:pPrChange>
      </w:pPr>
      <w:r w:rsidRPr="003F0467">
        <w:t>Se sim especificar se é feito através de: Taxa/Tarifa/Junto com IPTU</w:t>
      </w:r>
    </w:p>
    <w:p w:rsidR="00A71FE4" w:rsidRPr="003F0467" w:rsidRDefault="00A71FE4" w:rsidP="00A71FE4">
      <w:pPr>
        <w:spacing w:after="0" w:line="360" w:lineRule="auto"/>
      </w:pPr>
    </w:p>
    <w:p w:rsidR="00A71FE4" w:rsidRDefault="00A71FE4" w:rsidP="00A71FE4">
      <w:pPr>
        <w:spacing w:after="0" w:line="360" w:lineRule="auto"/>
        <w:rPr>
          <w:ins w:id="10" w:author="yuri.notaro" w:date="2011-01-10T15:05:00Z"/>
        </w:rPr>
      </w:pPr>
      <w:r w:rsidRPr="003F0467">
        <w:t>O município possui Plano Diretor com Limpeza Urbana e Manejo de Resíduos Sólidos incluído? (sim/não)</w:t>
      </w:r>
    </w:p>
    <w:p w:rsidR="006715A9" w:rsidRDefault="006715A9" w:rsidP="00A71FE4">
      <w:pPr>
        <w:spacing w:after="0" w:line="360" w:lineRule="auto"/>
        <w:rPr>
          <w:ins w:id="11" w:author="yuri.notaro" w:date="2011-01-10T15:05:00Z"/>
        </w:rPr>
      </w:pPr>
      <w:ins w:id="12" w:author="yuri.notaro" w:date="2011-01-10T15:05:00Z">
        <w:r>
          <w:t>Se a resposta for sim, digite a data da última versão do plano:</w:t>
        </w:r>
      </w:ins>
    </w:p>
    <w:p w:rsidR="006715A9" w:rsidRPr="003F0467" w:rsidRDefault="006715A9" w:rsidP="00A71FE4">
      <w:pPr>
        <w:spacing w:after="0" w:line="360" w:lineRule="auto"/>
      </w:pPr>
    </w:p>
    <w:p w:rsidR="00A71FE4" w:rsidRDefault="00A71FE4" w:rsidP="00A71FE4">
      <w:pPr>
        <w:spacing w:after="0" w:line="360" w:lineRule="auto"/>
        <w:rPr>
          <w:ins w:id="13" w:author="yuri.notaro" w:date="2011-01-10T15:05:00Z"/>
        </w:rPr>
      </w:pPr>
      <w:r w:rsidRPr="003F0467">
        <w:t>O município possui Plano de Saneamento Básico? (sim/não)</w:t>
      </w:r>
    </w:p>
    <w:p w:rsidR="006715A9" w:rsidRDefault="006715A9" w:rsidP="00A71FE4">
      <w:pPr>
        <w:spacing w:after="0" w:line="360" w:lineRule="auto"/>
        <w:rPr>
          <w:ins w:id="14" w:author="yuri.notaro" w:date="2011-01-10T15:06:00Z"/>
        </w:rPr>
      </w:pPr>
      <w:ins w:id="15" w:author="yuri.notaro" w:date="2011-01-10T15:05:00Z">
        <w:r>
          <w:t>Se a resposta for sim, digite a data da última vers</w:t>
        </w:r>
      </w:ins>
      <w:ins w:id="16" w:author="yuri.notaro" w:date="2011-01-10T15:06:00Z">
        <w:r>
          <w:t>ão do plano:</w:t>
        </w:r>
      </w:ins>
    </w:p>
    <w:p w:rsidR="006715A9" w:rsidRPr="003F0467" w:rsidRDefault="006715A9" w:rsidP="00A71FE4">
      <w:pPr>
        <w:spacing w:after="0" w:line="360" w:lineRule="auto"/>
      </w:pPr>
    </w:p>
    <w:p w:rsidR="00A71FE4" w:rsidRPr="003F0467" w:rsidDel="006715A9" w:rsidRDefault="00A71FE4" w:rsidP="00A71FE4">
      <w:pPr>
        <w:spacing w:after="0" w:line="360" w:lineRule="auto"/>
        <w:rPr>
          <w:del w:id="17" w:author="yuri.notaro" w:date="2011-01-10T15:06:00Z"/>
        </w:rPr>
      </w:pPr>
      <w:del w:id="18" w:author="yuri.notaro" w:date="2011-01-10T15:06:00Z">
        <w:r w:rsidRPr="003F0467" w:rsidDel="006715A9">
          <w:delText>O município possui Plano de Resíduos Sólidos? (sim/não)</w:delText>
        </w:r>
      </w:del>
    </w:p>
    <w:p w:rsidR="006715A9" w:rsidRDefault="006715A9" w:rsidP="00A71FE4">
      <w:pPr>
        <w:spacing w:after="0" w:line="360" w:lineRule="auto"/>
        <w:rPr>
          <w:ins w:id="19" w:author="yuri.notaro" w:date="2011-01-10T15:06:00Z"/>
        </w:rPr>
      </w:pPr>
      <w:ins w:id="20" w:author="yuri.notaro" w:date="2011-01-10T15:06:00Z">
        <w:r>
          <w:t>O segmento de resíduos sólidos é incluído? (sim/não)</w:t>
        </w:r>
      </w:ins>
    </w:p>
    <w:p w:rsidR="006715A9" w:rsidRDefault="006715A9" w:rsidP="00A71FE4">
      <w:pPr>
        <w:spacing w:after="0" w:line="360" w:lineRule="auto"/>
        <w:rPr>
          <w:ins w:id="21" w:author="yuri.notaro" w:date="2011-01-10T15:06:00Z"/>
        </w:rPr>
      </w:pPr>
    </w:p>
    <w:p w:rsidR="00A71FE4" w:rsidRPr="003F0467" w:rsidDel="006715A9" w:rsidRDefault="00A71FE4" w:rsidP="00A71FE4">
      <w:pPr>
        <w:spacing w:after="0" w:line="360" w:lineRule="auto"/>
        <w:rPr>
          <w:del w:id="22" w:author="yuri.notaro" w:date="2011-01-10T15:06:00Z"/>
        </w:rPr>
      </w:pPr>
      <w:del w:id="23" w:author="yuri.notaro" w:date="2011-01-10T15:06:00Z">
        <w:r w:rsidRPr="003F0467" w:rsidDel="006715A9">
          <w:delText>Se sim, o Plano de Resíduos Sólidos é Municipal ou Intermunicipal?</w:delText>
        </w:r>
      </w:del>
    </w:p>
    <w:p w:rsidR="00A71FE4" w:rsidRDefault="006715A9" w:rsidP="00A71FE4">
      <w:pPr>
        <w:spacing w:after="0" w:line="360" w:lineRule="auto"/>
        <w:rPr>
          <w:ins w:id="24" w:author="yuri.notaro" w:date="2011-01-10T15:07:00Z"/>
        </w:rPr>
      </w:pPr>
      <w:commentRangeStart w:id="25"/>
      <w:ins w:id="26" w:author="yuri.notaro" w:date="2011-01-10T15:06:00Z">
        <w:r>
          <w:t>O Plano de Gestão Integrada de Resíduos S</w:t>
        </w:r>
      </w:ins>
      <w:ins w:id="27" w:author="yuri.notaro" w:date="2011-01-10T15:07:00Z">
        <w:r>
          <w:t>ólidos é Municipal ou Intermunicipal? (sim/não)</w:t>
        </w:r>
        <w:commentRangeEnd w:id="25"/>
        <w:r>
          <w:rPr>
            <w:rStyle w:val="Refdecomentrio"/>
          </w:rPr>
          <w:commentReference w:id="25"/>
        </w:r>
      </w:ins>
    </w:p>
    <w:p w:rsidR="006715A9" w:rsidRDefault="006715A9" w:rsidP="00A71FE4">
      <w:pPr>
        <w:spacing w:after="0" w:line="360" w:lineRule="auto"/>
        <w:rPr>
          <w:ins w:id="28" w:author="yuri.notaro" w:date="2011-01-10T15:08:00Z"/>
        </w:rPr>
      </w:pPr>
      <w:ins w:id="29" w:author="yuri.notaro" w:date="2011-01-10T15:07:00Z">
        <w:r>
          <w:t xml:space="preserve">Se a resposta for sim, digite a data da última versão do </w:t>
        </w:r>
        <w:proofErr w:type="gramStart"/>
        <w:r>
          <w:t>plano</w:t>
        </w:r>
      </w:ins>
      <w:proofErr w:type="gramEnd"/>
    </w:p>
    <w:p w:rsidR="006715A9" w:rsidRDefault="006715A9" w:rsidP="00A71FE4">
      <w:pPr>
        <w:spacing w:after="0" w:line="360" w:lineRule="auto"/>
        <w:rPr>
          <w:ins w:id="30" w:author="yuri.notaro" w:date="2011-01-10T15:08:00Z"/>
        </w:rPr>
      </w:pPr>
    </w:p>
    <w:p w:rsidR="006715A9" w:rsidRDefault="006715A9" w:rsidP="00A71FE4">
      <w:pPr>
        <w:spacing w:after="0" w:line="360" w:lineRule="auto"/>
        <w:rPr>
          <w:ins w:id="31" w:author="yuri.notaro" w:date="2011-01-10T15:08:00Z"/>
        </w:rPr>
      </w:pPr>
      <w:ins w:id="32" w:author="yuri.notaro" w:date="2011-01-10T15:08:00Z">
        <w:r>
          <w:t>O plano de Gestão integrada de Resíduos Sólidos quando municipal é o mesmo elaborado no Plano de Saneamento básico? (sim/não)</w:t>
        </w:r>
      </w:ins>
    </w:p>
    <w:p w:rsidR="006609BB" w:rsidRDefault="006609BB" w:rsidP="00A71FE4">
      <w:pPr>
        <w:spacing w:after="0" w:line="360" w:lineRule="auto"/>
        <w:rPr>
          <w:ins w:id="33" w:author="yuri.notaro" w:date="2011-01-10T15:06:00Z"/>
        </w:rPr>
      </w:pPr>
    </w:p>
    <w:p w:rsidR="006715A9" w:rsidRPr="003F0467" w:rsidRDefault="006715A9" w:rsidP="00A71FE4">
      <w:pPr>
        <w:spacing w:after="0" w:line="360" w:lineRule="auto"/>
      </w:pPr>
    </w:p>
    <w:p w:rsidR="00A71FE4" w:rsidRDefault="00A71FE4" w:rsidP="00A71FE4">
      <w:pPr>
        <w:spacing w:after="0" w:line="360" w:lineRule="auto"/>
        <w:rPr>
          <w:ins w:id="34" w:author="yuri.notaro" w:date="2011-01-10T15:09:00Z"/>
        </w:rPr>
      </w:pPr>
      <w:proofErr w:type="gramStart"/>
      <w:r w:rsidRPr="003F0467">
        <w:t xml:space="preserve">A coleta Domiciliar e Comercial </w:t>
      </w:r>
      <w:ins w:id="35" w:author="yuri.notaro" w:date="2011-01-10T15:08:00Z">
        <w:r w:rsidR="00A233E4">
          <w:t xml:space="preserve">dos pequenos gerados </w:t>
        </w:r>
      </w:ins>
      <w:r w:rsidRPr="003F0467">
        <w:t>está</w:t>
      </w:r>
      <w:proofErr w:type="gramEnd"/>
      <w:r w:rsidRPr="003F0467">
        <w:t xml:space="preserve"> sendo realizada separadamente? Sim / Não</w:t>
      </w:r>
    </w:p>
    <w:p w:rsidR="00A233E4" w:rsidRPr="003F0467" w:rsidRDefault="00A233E4" w:rsidP="00A71FE4">
      <w:pPr>
        <w:spacing w:after="0" w:line="360" w:lineRule="auto"/>
      </w:pPr>
      <w:commentRangeStart w:id="36"/>
      <w:ins w:id="37" w:author="yuri.notaro" w:date="2011-01-10T15:09:00Z">
        <w:r>
          <w:t>Como é realizada a coleta comercial dos grandes geradores?</w:t>
        </w:r>
        <w:commentRangeEnd w:id="36"/>
        <w:r>
          <w:rPr>
            <w:rStyle w:val="Refdecomentrio"/>
          </w:rPr>
          <w:commentReference w:id="36"/>
        </w:r>
      </w:ins>
    </w:p>
    <w:p w:rsidR="00A71FE4" w:rsidRDefault="00A71FE4" w:rsidP="00A71FE4">
      <w:pPr>
        <w:spacing w:after="0" w:line="360" w:lineRule="auto"/>
        <w:rPr>
          <w:ins w:id="38" w:author="yuri.notaro" w:date="2011-01-10T15:11:00Z"/>
        </w:rPr>
      </w:pPr>
      <w:r w:rsidRPr="003F0467">
        <w:t>A coleta dos serviços de Saúde</w:t>
      </w:r>
      <w:ins w:id="39" w:author="yuri.notaro" w:date="2011-01-10T15:09:00Z">
        <w:r w:rsidR="00A233E4">
          <w:t xml:space="preserve"> dos pequenos gerados</w:t>
        </w:r>
      </w:ins>
      <w:r w:rsidRPr="003F0467">
        <w:t xml:space="preserve"> está sendo realizada separadamente? Sim</w:t>
      </w:r>
      <w:r w:rsidR="00A233E4">
        <w:t xml:space="preserve"> </w:t>
      </w:r>
      <w:r w:rsidRPr="003F0467">
        <w:t>/ Não</w:t>
      </w:r>
    </w:p>
    <w:p w:rsidR="00A81342" w:rsidRPr="003F0467" w:rsidRDefault="00A81342" w:rsidP="00A71FE4">
      <w:pPr>
        <w:spacing w:after="0" w:line="360" w:lineRule="auto"/>
      </w:pPr>
      <w:commentRangeStart w:id="40"/>
      <w:ins w:id="41" w:author="yuri.notaro" w:date="2011-01-10T15:11:00Z">
        <w:r>
          <w:t>Como é realizada a coleta dos serviços de saúde dos grandes geradores?</w:t>
        </w:r>
        <w:commentRangeEnd w:id="40"/>
        <w:r>
          <w:rPr>
            <w:rStyle w:val="Refdecomentrio"/>
          </w:rPr>
          <w:commentReference w:id="40"/>
        </w:r>
      </w:ins>
    </w:p>
    <w:p w:rsidR="00A71FE4" w:rsidRDefault="00A71FE4" w:rsidP="00A71FE4">
      <w:pPr>
        <w:spacing w:after="0" w:line="360" w:lineRule="auto"/>
        <w:rPr>
          <w:ins w:id="42" w:author="yuri.notaro" w:date="2011-01-10T15:17:00Z"/>
        </w:rPr>
      </w:pPr>
      <w:r w:rsidRPr="003F0467">
        <w:t xml:space="preserve">A coleta dos serviços de </w:t>
      </w:r>
      <w:r w:rsidR="009B03DA" w:rsidRPr="003F0467">
        <w:t xml:space="preserve">Limpeza </w:t>
      </w:r>
      <w:del w:id="43" w:author="yuri.notaro" w:date="2011-01-10T15:17:00Z">
        <w:r w:rsidR="009B03DA" w:rsidRPr="003F0467" w:rsidDel="00EF620E">
          <w:delText>Urbana e Manejo de Resíduos Sólidos</w:delText>
        </w:r>
        <w:r w:rsidRPr="003F0467" w:rsidDel="00EF620E">
          <w:delText xml:space="preserve"> </w:delText>
        </w:r>
      </w:del>
      <w:r w:rsidRPr="003F0467">
        <w:t>está sendo realizada separadamente? Sim</w:t>
      </w:r>
      <w:r w:rsidR="00A81342">
        <w:t xml:space="preserve"> </w:t>
      </w:r>
      <w:r w:rsidRPr="003F0467">
        <w:t>/ Não</w:t>
      </w:r>
    </w:p>
    <w:p w:rsidR="00EF620E" w:rsidRPr="003F0467" w:rsidRDefault="00EF620E" w:rsidP="00A71FE4">
      <w:pPr>
        <w:spacing w:after="0" w:line="360" w:lineRule="auto"/>
      </w:pPr>
      <w:commentRangeStart w:id="44"/>
      <w:ins w:id="45" w:author="yuri.notaro" w:date="2011-01-10T15:17:00Z">
        <w:r>
          <w:t>Como é realizada a coleta dos serviços de construção civil dos grandes geradores?</w:t>
        </w:r>
        <w:commentRangeEnd w:id="44"/>
        <w:r>
          <w:rPr>
            <w:rStyle w:val="Refdecomentrio"/>
          </w:rPr>
          <w:commentReference w:id="44"/>
        </w:r>
      </w:ins>
    </w:p>
    <w:p w:rsidR="00A71FE4" w:rsidRPr="003F0467" w:rsidDel="00EF620E" w:rsidRDefault="00A71FE4" w:rsidP="00A71FE4">
      <w:pPr>
        <w:spacing w:after="0" w:line="360" w:lineRule="auto"/>
        <w:rPr>
          <w:del w:id="46" w:author="yuri.notaro" w:date="2011-01-10T15:17:00Z"/>
        </w:rPr>
      </w:pPr>
      <w:del w:id="47" w:author="yuri.notaro" w:date="2011-01-10T15:17:00Z">
        <w:r w:rsidRPr="003F0467" w:rsidDel="00EF620E">
          <w:delText>A coleta dos serviços de Construção Civil está sendo realizada separadamente? Sim</w:delText>
        </w:r>
        <w:r w:rsidRPr="003F0467" w:rsidDel="00EF620E">
          <w:tab/>
          <w:delText>/ Não</w:delText>
        </w:r>
      </w:del>
    </w:p>
    <w:p w:rsidR="00A71FE4" w:rsidRPr="003F0467" w:rsidRDefault="00A71FE4" w:rsidP="00A71FE4">
      <w:pPr>
        <w:spacing w:after="0" w:line="360" w:lineRule="auto"/>
      </w:pPr>
    </w:p>
    <w:p w:rsidR="00A71FE4" w:rsidRDefault="00A71FE4" w:rsidP="00A71FE4">
      <w:pPr>
        <w:spacing w:after="0" w:line="360" w:lineRule="auto"/>
        <w:rPr>
          <w:ins w:id="48" w:author="yuri.notaro" w:date="2011-01-10T15:32:00Z"/>
        </w:rPr>
      </w:pPr>
      <w:r w:rsidRPr="003F0467">
        <w:t>O município possui legislação para definir o funcionamento da coleta dos serviços de saúde?</w:t>
      </w:r>
    </w:p>
    <w:p w:rsidR="001449F8" w:rsidRDefault="001449F8" w:rsidP="00A71FE4">
      <w:pPr>
        <w:spacing w:after="0" w:line="360" w:lineRule="auto"/>
        <w:rPr>
          <w:ins w:id="49" w:author="yuri.notaro" w:date="2011-01-10T15:32:00Z"/>
        </w:rPr>
      </w:pPr>
      <w:ins w:id="50" w:author="yuri.notaro" w:date="2011-01-10T15:32:00Z">
        <w:r>
          <w:t xml:space="preserve">Se a resposta for sim, digite a data da última versão da </w:t>
        </w:r>
        <w:proofErr w:type="gramStart"/>
        <w:r>
          <w:t>legislação</w:t>
        </w:r>
        <w:proofErr w:type="gramEnd"/>
      </w:ins>
    </w:p>
    <w:p w:rsidR="001449F8" w:rsidRPr="003F0467" w:rsidRDefault="001449F8" w:rsidP="00A71FE4">
      <w:pPr>
        <w:spacing w:after="0" w:line="360" w:lineRule="auto"/>
      </w:pPr>
    </w:p>
    <w:p w:rsidR="00A71FE4" w:rsidRDefault="00A71FE4" w:rsidP="00A71FE4">
      <w:pPr>
        <w:spacing w:after="0" w:line="360" w:lineRule="auto"/>
        <w:rPr>
          <w:ins w:id="51" w:author="yuri.notaro" w:date="2011-01-10T15:33:00Z"/>
        </w:rPr>
      </w:pPr>
      <w:r w:rsidRPr="003F0467">
        <w:lastRenderedPageBreak/>
        <w:t>O município possui legislação para definir o funcionamento da coleta dos serviços de Construção Civil?</w:t>
      </w:r>
    </w:p>
    <w:p w:rsidR="00220828" w:rsidRDefault="00220828" w:rsidP="00A71FE4">
      <w:pPr>
        <w:spacing w:after="0" w:line="360" w:lineRule="auto"/>
        <w:rPr>
          <w:ins w:id="52" w:author="yuri.notaro" w:date="2011-01-10T15:33:00Z"/>
        </w:rPr>
      </w:pPr>
      <w:ins w:id="53" w:author="yuri.notaro" w:date="2011-01-10T15:33:00Z">
        <w:r>
          <w:t xml:space="preserve">Se a resposta for sim, digite a data da última versão da </w:t>
        </w:r>
        <w:proofErr w:type="gramStart"/>
        <w:r>
          <w:t>legislação</w:t>
        </w:r>
        <w:proofErr w:type="gramEnd"/>
      </w:ins>
    </w:p>
    <w:p w:rsidR="00220828" w:rsidRDefault="00220828" w:rsidP="00A71FE4">
      <w:pPr>
        <w:spacing w:after="0" w:line="360" w:lineRule="auto"/>
        <w:rPr>
          <w:ins w:id="54" w:author="yuri.notaro" w:date="2011-01-10T15:33:00Z"/>
        </w:rPr>
      </w:pPr>
    </w:p>
    <w:p w:rsidR="00220828" w:rsidRDefault="00220828" w:rsidP="00A71FE4">
      <w:pPr>
        <w:spacing w:after="0" w:line="360" w:lineRule="auto"/>
        <w:rPr>
          <w:ins w:id="55" w:author="yuri.notaro" w:date="2011-01-10T15:33:00Z"/>
        </w:rPr>
      </w:pPr>
      <w:proofErr w:type="gramStart"/>
      <w:ins w:id="56" w:author="yuri.notaro" w:date="2011-01-10T15:33:00Z">
        <w:r>
          <w:t>Existe</w:t>
        </w:r>
        <w:proofErr w:type="gramEnd"/>
        <w:r>
          <w:t xml:space="preserve"> no município outras legislações que tratem dos resíduos sólidos? (sim/não)</w:t>
        </w:r>
      </w:ins>
    </w:p>
    <w:p w:rsidR="00220828" w:rsidRPr="003F0467" w:rsidRDefault="00220828" w:rsidP="00A71FE4">
      <w:pPr>
        <w:spacing w:after="0" w:line="360" w:lineRule="auto"/>
      </w:pPr>
      <w:ins w:id="57" w:author="yuri.notaro" w:date="2011-01-10T15:33:00Z">
        <w:r>
          <w:t xml:space="preserve">Se a resposta for sim, exibir a pergunta: </w:t>
        </w:r>
        <w:commentRangeStart w:id="58"/>
        <w:r>
          <w:t>Quais?</w:t>
        </w:r>
        <w:commentRangeEnd w:id="58"/>
        <w:r>
          <w:rPr>
            <w:rStyle w:val="Refdecomentrio"/>
          </w:rPr>
          <w:commentReference w:id="58"/>
        </w:r>
      </w:ins>
    </w:p>
    <w:p w:rsidR="00A71FE4" w:rsidRDefault="00A71FE4" w:rsidP="00A71FE4">
      <w:pPr>
        <w:spacing w:after="0" w:line="360" w:lineRule="auto"/>
        <w:rPr>
          <w:ins w:id="59" w:author="yuri.notaro" w:date="2011-01-10T15:34:00Z"/>
        </w:rPr>
      </w:pPr>
    </w:p>
    <w:p w:rsidR="00220828" w:rsidRDefault="00220828" w:rsidP="00A71FE4">
      <w:pPr>
        <w:spacing w:after="0" w:line="360" w:lineRule="auto"/>
        <w:rPr>
          <w:ins w:id="60" w:author="yuri.notaro" w:date="2011-01-10T15:34:00Z"/>
        </w:rPr>
      </w:pPr>
      <w:ins w:id="61" w:author="yuri.notaro" w:date="2011-01-10T15:34:00Z">
        <w:r>
          <w:t>Na lei orgânica do município existe algum artigo que trate a questão da limpeza urbana? (sim/não)</w:t>
        </w:r>
      </w:ins>
    </w:p>
    <w:p w:rsidR="00220828" w:rsidRDefault="00220828" w:rsidP="00A71FE4">
      <w:pPr>
        <w:spacing w:after="0" w:line="360" w:lineRule="auto"/>
        <w:rPr>
          <w:ins w:id="62" w:author="yuri.notaro" w:date="2011-01-10T15:34:00Z"/>
        </w:rPr>
      </w:pPr>
      <w:ins w:id="63" w:author="yuri.notaro" w:date="2011-01-10T15:34:00Z">
        <w:r>
          <w:t>Se a resposta for sim: Qual o número/ano do artigo?</w:t>
        </w:r>
      </w:ins>
    </w:p>
    <w:p w:rsidR="00220828" w:rsidRDefault="00220828" w:rsidP="00A71FE4">
      <w:pPr>
        <w:spacing w:after="0" w:line="360" w:lineRule="auto"/>
        <w:rPr>
          <w:ins w:id="64" w:author="yuri.notaro" w:date="2011-01-10T15:35:00Z"/>
        </w:rPr>
      </w:pPr>
    </w:p>
    <w:p w:rsidR="00785B23" w:rsidRDefault="00785B23" w:rsidP="00A71FE4">
      <w:pPr>
        <w:spacing w:after="0" w:line="360" w:lineRule="auto"/>
        <w:rPr>
          <w:ins w:id="65" w:author="yuri.notaro" w:date="2011-01-10T15:36:00Z"/>
        </w:rPr>
      </w:pPr>
      <w:ins w:id="66" w:author="yuri.notaro" w:date="2011-01-10T15:35:00Z">
        <w:r>
          <w:t>O responsável pela Limpeza Urbana e Manejo de Res</w:t>
        </w:r>
      </w:ins>
      <w:ins w:id="67" w:author="yuri.notaro" w:date="2011-01-10T15:36:00Z">
        <w:r>
          <w:t>íduos Sólidos tem conhecimento sobre a legislação vigente (Crimes Ambientais, Resoluções CONAMA, Normas Técnicas, etc.)? (sim/não)</w:t>
        </w:r>
      </w:ins>
    </w:p>
    <w:p w:rsidR="00785B23" w:rsidRDefault="00785B23" w:rsidP="00A71FE4">
      <w:pPr>
        <w:spacing w:after="0" w:line="360" w:lineRule="auto"/>
        <w:rPr>
          <w:ins w:id="68" w:author="yuri.notaro" w:date="2011-01-10T15:36:00Z"/>
        </w:rPr>
      </w:pPr>
      <w:ins w:id="69" w:author="yuri.notaro" w:date="2011-01-10T15:36:00Z">
        <w:r>
          <w:t xml:space="preserve">Se a resposta for sim, exibir a pergunta: </w:t>
        </w:r>
        <w:commentRangeStart w:id="70"/>
        <w:r>
          <w:t>quais?</w:t>
        </w:r>
        <w:commentRangeEnd w:id="70"/>
        <w:r>
          <w:rPr>
            <w:rStyle w:val="Refdecomentrio"/>
          </w:rPr>
          <w:commentReference w:id="70"/>
        </w:r>
      </w:ins>
    </w:p>
    <w:p w:rsidR="00785B23" w:rsidRPr="003F0467" w:rsidRDefault="00785B23" w:rsidP="00A71FE4">
      <w:pPr>
        <w:spacing w:after="0" w:line="360" w:lineRule="auto"/>
      </w:pPr>
    </w:p>
    <w:p w:rsidR="00A71FE4" w:rsidRPr="003F0467" w:rsidDel="00785B23" w:rsidRDefault="00A71FE4" w:rsidP="00A71FE4">
      <w:pPr>
        <w:spacing w:after="0" w:line="360" w:lineRule="auto"/>
        <w:rPr>
          <w:del w:id="71" w:author="yuri.notaro" w:date="2011-01-10T15:37:00Z"/>
        </w:rPr>
      </w:pPr>
      <w:del w:id="72" w:author="yuri.notaro" w:date="2011-01-10T15:37:00Z">
        <w:r w:rsidRPr="003F0467" w:rsidDel="00785B23">
          <w:delText>Há resíduos Industriais? (sim / não)</w:delText>
        </w:r>
      </w:del>
    </w:p>
    <w:p w:rsidR="00A71FE4" w:rsidRPr="003F0467" w:rsidDel="00785B23" w:rsidRDefault="00A71FE4" w:rsidP="00A71FE4">
      <w:pPr>
        <w:spacing w:after="0" w:line="360" w:lineRule="auto"/>
        <w:rPr>
          <w:del w:id="73" w:author="yuri.notaro" w:date="2011-01-10T15:37:00Z"/>
        </w:rPr>
      </w:pPr>
      <w:del w:id="74" w:author="yuri.notaro" w:date="2011-01-10T15:37:00Z">
        <w:r w:rsidRPr="003F0467" w:rsidDel="00785B23">
          <w:tab/>
          <w:delText>Se sim: Há acompanhamento/controle por parte do município da coleta dos Resíduos Industriais?</w:delText>
        </w:r>
      </w:del>
    </w:p>
    <w:p w:rsidR="00A71FE4" w:rsidRDefault="00A71FE4" w:rsidP="00A71FE4">
      <w:pPr>
        <w:spacing w:after="0" w:line="360" w:lineRule="auto"/>
        <w:rPr>
          <w:ins w:id="75" w:author="yuri.notaro" w:date="2011-01-10T15:37:00Z"/>
        </w:rPr>
      </w:pPr>
    </w:p>
    <w:p w:rsidR="00785B23" w:rsidRDefault="00785B23" w:rsidP="00A71FE4">
      <w:pPr>
        <w:spacing w:after="0" w:line="360" w:lineRule="auto"/>
        <w:rPr>
          <w:ins w:id="76" w:author="yuri.notaro" w:date="2011-01-10T15:37:00Z"/>
        </w:rPr>
      </w:pPr>
      <w:ins w:id="77" w:author="yuri.notaro" w:date="2011-01-10T15:37:00Z">
        <w:r>
          <w:t>O município tem produção de resíduos industriais? (sim/não)</w:t>
        </w:r>
      </w:ins>
    </w:p>
    <w:p w:rsidR="00785B23" w:rsidRDefault="00785B23" w:rsidP="00A71FE4">
      <w:pPr>
        <w:spacing w:after="0" w:line="360" w:lineRule="auto"/>
        <w:rPr>
          <w:ins w:id="78" w:author="yuri.notaro" w:date="2011-01-10T15:38:00Z"/>
        </w:rPr>
      </w:pPr>
      <w:commentRangeStart w:id="79"/>
      <w:ins w:id="80" w:author="yuri.notaro" w:date="2011-01-10T15:37:00Z">
        <w:r>
          <w:t>Tem o conhecimento do plano de gerenciamento desses resíduos? (sim/n</w:t>
        </w:r>
      </w:ins>
      <w:ins w:id="81" w:author="yuri.notaro" w:date="2011-01-10T15:38:00Z">
        <w:r>
          <w:t>ão)</w:t>
        </w:r>
        <w:commentRangeEnd w:id="79"/>
        <w:r>
          <w:rPr>
            <w:rStyle w:val="Refdecomentrio"/>
          </w:rPr>
          <w:commentReference w:id="79"/>
        </w:r>
      </w:ins>
    </w:p>
    <w:p w:rsidR="00785B23" w:rsidRPr="003F0467" w:rsidRDefault="00785B23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É feita Coleta Seletiva no município? (sim / não)</w:t>
      </w:r>
    </w:p>
    <w:p w:rsidR="00A71FE4" w:rsidRDefault="00A71FE4" w:rsidP="00A71FE4">
      <w:pPr>
        <w:spacing w:after="0" w:line="360" w:lineRule="auto"/>
        <w:rPr>
          <w:ins w:id="82" w:author="yuri.notaro" w:date="2011-01-10T15:38:00Z"/>
        </w:rPr>
      </w:pPr>
      <w:r w:rsidRPr="003F0467">
        <w:t xml:space="preserve">Se sim selecione os Executores: Cooperativas, Associações de catadores, Catadores Autônomos, Próprio </w:t>
      </w:r>
      <w:proofErr w:type="gramStart"/>
      <w:r w:rsidRPr="003F0467">
        <w:t xml:space="preserve">Município </w:t>
      </w:r>
      <w:ins w:id="83" w:author="yuri.notaro" w:date="2011-01-10T15:38:00Z">
        <w:r w:rsidR="00785B23">
          <w:t>,</w:t>
        </w:r>
        <w:proofErr w:type="gramEnd"/>
        <w:r w:rsidR="00785B23">
          <w:t xml:space="preserve"> </w:t>
        </w:r>
        <w:proofErr w:type="spellStart"/>
        <w:r w:rsidR="00785B23">
          <w:t>Deposei</w:t>
        </w:r>
        <w:del w:id="84" w:author="Brunno" w:date="2011-02-28T14:36:00Z">
          <w:r w:rsidR="00785B23" w:rsidDel="00781A34">
            <w:delText>t</w:delText>
          </w:r>
        </w:del>
      </w:ins>
      <w:ins w:id="85" w:author="Brunno" w:date="2011-02-28T14:36:00Z">
        <w:r w:rsidR="00781A34">
          <w:t>r</w:t>
        </w:r>
      </w:ins>
      <w:ins w:id="86" w:author="yuri.notaro" w:date="2011-01-10T15:38:00Z">
        <w:r w:rsidR="00785B23">
          <w:t>os</w:t>
        </w:r>
        <w:proofErr w:type="spellEnd"/>
        <w:r w:rsidR="00785B23">
          <w:t>, Indústrias, Condomínios</w:t>
        </w:r>
      </w:ins>
    </w:p>
    <w:p w:rsidR="00785B23" w:rsidRPr="003F0467" w:rsidRDefault="00785B23" w:rsidP="00A71FE4">
      <w:pPr>
        <w:spacing w:after="0" w:line="360" w:lineRule="auto"/>
      </w:pPr>
    </w:p>
    <w:p w:rsidR="00A71FE4" w:rsidRDefault="00A71FE4" w:rsidP="00A71FE4">
      <w:pPr>
        <w:spacing w:after="0" w:line="360" w:lineRule="auto"/>
        <w:rPr>
          <w:ins w:id="87" w:author="yuri.notaro" w:date="2011-01-10T15:38:00Z"/>
        </w:rPr>
      </w:pPr>
      <w:r w:rsidRPr="003F0467">
        <w:t>Se sim informe o percentual do volume total de Resíduos Sólidos coletados onde é exercida a Coleta Seletiva: ___%</w:t>
      </w:r>
    </w:p>
    <w:p w:rsidR="00785B23" w:rsidRPr="003F0467" w:rsidRDefault="00785B23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Se sim: Existe estrutura física (Galpão, Equipamentos, etc.) para operação de Coleta Seletiva? (sim/não)</w:t>
      </w:r>
    </w:p>
    <w:p w:rsidR="00A71FE4" w:rsidRDefault="00A71FE4" w:rsidP="00A71FE4">
      <w:pPr>
        <w:spacing w:after="0" w:line="360" w:lineRule="auto"/>
        <w:rPr>
          <w:ins w:id="88" w:author="yuri.notaro" w:date="2011-01-10T15:39:00Z"/>
        </w:rPr>
      </w:pPr>
      <w:r w:rsidRPr="003F0467">
        <w:t>Se sim: Quais? (campo de texto aberto).</w:t>
      </w:r>
    </w:p>
    <w:p w:rsidR="00785B23" w:rsidRDefault="00785B23" w:rsidP="00A71FE4">
      <w:pPr>
        <w:spacing w:after="0" w:line="360" w:lineRule="auto"/>
        <w:rPr>
          <w:ins w:id="89" w:author="yuri.notaro" w:date="2011-01-10T15:39:00Z"/>
        </w:rPr>
      </w:pPr>
    </w:p>
    <w:p w:rsidR="00785B23" w:rsidRDefault="00785B23" w:rsidP="00A71FE4">
      <w:pPr>
        <w:spacing w:after="0" w:line="360" w:lineRule="auto"/>
        <w:rPr>
          <w:ins w:id="90" w:author="yuri.notaro" w:date="2011-01-10T15:39:00Z"/>
        </w:rPr>
      </w:pPr>
      <w:ins w:id="91" w:author="yuri.notaro" w:date="2011-01-10T15:39:00Z">
        <w:r>
          <w:t>Qual o percentual territorial urbano do município que é realizada a coleta seletiva? ___%</w:t>
        </w:r>
      </w:ins>
    </w:p>
    <w:p w:rsidR="00785B23" w:rsidRDefault="00785B23" w:rsidP="00A71FE4">
      <w:pPr>
        <w:spacing w:after="0" w:line="360" w:lineRule="auto"/>
        <w:rPr>
          <w:ins w:id="92" w:author="yuri.notaro" w:date="2011-01-10T15:39:00Z"/>
        </w:rPr>
      </w:pPr>
    </w:p>
    <w:p w:rsidR="00785B23" w:rsidRPr="003F0467" w:rsidRDefault="00785B23" w:rsidP="00A71FE4">
      <w:pPr>
        <w:spacing w:after="0" w:line="360" w:lineRule="auto"/>
      </w:pPr>
      <w:ins w:id="93" w:author="yuri.notaro" w:date="2011-01-10T15:40:00Z">
        <w:r>
          <w:t>Existe unidade que tratam da compostagem das matérias orgânicas? (sim/não)</w:t>
        </w:r>
      </w:ins>
    </w:p>
    <w:p w:rsidR="00A71FE4" w:rsidRPr="003F0467" w:rsidRDefault="00A71FE4" w:rsidP="00A71FE4">
      <w:pPr>
        <w:spacing w:after="0" w:line="360" w:lineRule="auto"/>
      </w:pPr>
    </w:p>
    <w:p w:rsidR="00EA4C0A" w:rsidDel="00EA4C0A" w:rsidRDefault="00A71FE4" w:rsidP="00A71FE4">
      <w:pPr>
        <w:spacing w:after="0" w:line="360" w:lineRule="auto"/>
        <w:rPr>
          <w:del w:id="94" w:author="yuri.notaro" w:date="2011-01-10T15:42:00Z"/>
        </w:rPr>
      </w:pPr>
      <w:del w:id="95" w:author="yuri.notaro" w:date="2011-01-10T15:42:00Z">
        <w:r w:rsidRPr="003F0467" w:rsidDel="00EA4C0A">
          <w:delText xml:space="preserve">O serviço de </w:delText>
        </w:r>
        <w:r w:rsidR="009B03DA" w:rsidRPr="003F0467" w:rsidDel="00EA4C0A">
          <w:delText>Limpeza Urbana e Manejo de Resíduos Sólidos</w:delText>
        </w:r>
        <w:r w:rsidRPr="003F0467" w:rsidDel="00EA4C0A">
          <w:delText xml:space="preserve"> abrange toda a zona urbana? </w:delText>
        </w:r>
        <w:r w:rsidR="00EA4C0A" w:rsidDel="00EA4C0A">
          <w:delText>Sim/não</w:delText>
        </w:r>
      </w:del>
    </w:p>
    <w:p w:rsidR="00EA4C0A" w:rsidRDefault="00EA4C0A" w:rsidP="00A71FE4">
      <w:pPr>
        <w:spacing w:after="0" w:line="360" w:lineRule="auto"/>
        <w:rPr>
          <w:ins w:id="96" w:author="yuri.notaro" w:date="2011-01-10T15:42:00Z"/>
        </w:rPr>
      </w:pPr>
      <w:ins w:id="97" w:author="yuri.notaro" w:date="2011-01-10T15:42:00Z">
        <w:r>
          <w:t>O serviço de varrição abrange toda a zona urbana? (sim/não)</w:t>
        </w:r>
      </w:ins>
    </w:p>
    <w:p w:rsidR="00EA4C0A" w:rsidRPr="003F0467" w:rsidRDefault="00EA4C0A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Qual o percentual da cidade atendido pelo serviço de</w:t>
      </w:r>
      <w:del w:id="98" w:author="yuri.notaro" w:date="2011-01-10T15:42:00Z">
        <w:r w:rsidRPr="003F0467" w:rsidDel="00EA4C0A">
          <w:delText xml:space="preserve"> </w:delText>
        </w:r>
        <w:r w:rsidR="009B03DA" w:rsidRPr="003F0467" w:rsidDel="00EA4C0A">
          <w:delText>Limpeza Urbana e Manejo de Resíduos Sólidos</w:delText>
        </w:r>
      </w:del>
      <w:ins w:id="99" w:author="yuri.notaro" w:date="2011-01-10T15:42:00Z">
        <w:r w:rsidR="00EA4C0A">
          <w:t xml:space="preserve"> varrição</w:t>
        </w:r>
      </w:ins>
      <w:r w:rsidRPr="003F0467">
        <w:t xml:space="preserve">? </w:t>
      </w:r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del w:id="100" w:author="yuri.notaro" w:date="2011-01-10T15:42:00Z">
        <w:r w:rsidRPr="003F0467" w:rsidDel="00EA4C0A">
          <w:delText xml:space="preserve">Quais os serviços especiais existentes? </w:delText>
        </w:r>
      </w:del>
      <w:ins w:id="101" w:author="yuri.notaro" w:date="2011-01-10T15:42:00Z">
        <w:r w:rsidR="00EA4C0A">
          <w:t xml:space="preserve"> Existem outros serviços? </w:t>
        </w:r>
      </w:ins>
      <w:r w:rsidRPr="003F0467">
        <w:t>(opções – marcar mais de uma)</w:t>
      </w:r>
    </w:p>
    <w:p w:rsidR="00A71FE4" w:rsidRPr="003F0467" w:rsidRDefault="00A71FE4" w:rsidP="00A71FE4">
      <w:pPr>
        <w:spacing w:after="0" w:line="360" w:lineRule="auto"/>
      </w:pPr>
      <w:r w:rsidRPr="003F0467">
        <w:t>Limpeza de Praia</w:t>
      </w:r>
    </w:p>
    <w:p w:rsidR="00A71FE4" w:rsidRPr="003F0467" w:rsidRDefault="00A71FE4" w:rsidP="00A71FE4">
      <w:pPr>
        <w:spacing w:after="0" w:line="360" w:lineRule="auto"/>
      </w:pPr>
      <w:r w:rsidRPr="003F0467">
        <w:t>Limpeza de boca de lobo</w:t>
      </w:r>
    </w:p>
    <w:p w:rsidR="00A71FE4" w:rsidRPr="003F0467" w:rsidRDefault="00A71FE4" w:rsidP="00A71FE4">
      <w:pPr>
        <w:spacing w:after="0" w:line="360" w:lineRule="auto"/>
      </w:pPr>
      <w:r w:rsidRPr="003F0467">
        <w:t>Capinação e Roçagem</w:t>
      </w:r>
    </w:p>
    <w:p w:rsidR="00A71FE4" w:rsidRPr="003F0467" w:rsidRDefault="00A71FE4" w:rsidP="00A71FE4">
      <w:pPr>
        <w:spacing w:after="0" w:line="360" w:lineRule="auto"/>
      </w:pPr>
      <w:r w:rsidRPr="003F0467">
        <w:t>Limpeza de canais/drenagem</w:t>
      </w:r>
    </w:p>
    <w:p w:rsidR="00A71FE4" w:rsidRPr="003F0467" w:rsidRDefault="00A71FE4" w:rsidP="00A71FE4">
      <w:pPr>
        <w:spacing w:after="0" w:line="360" w:lineRule="auto"/>
      </w:pPr>
      <w:r w:rsidRPr="003F0467">
        <w:t>Outros</w:t>
      </w:r>
    </w:p>
    <w:p w:rsidR="00A71FE4" w:rsidRDefault="00A71FE4" w:rsidP="00A71FE4">
      <w:pPr>
        <w:spacing w:after="0" w:line="360" w:lineRule="auto"/>
        <w:rPr>
          <w:ins w:id="102" w:author="yuri.notaro" w:date="2011-01-10T15:43:00Z"/>
        </w:rPr>
      </w:pPr>
    </w:p>
    <w:p w:rsidR="00EA4C0A" w:rsidRDefault="00EA4C0A" w:rsidP="00A71FE4">
      <w:pPr>
        <w:spacing w:after="0" w:line="360" w:lineRule="auto"/>
        <w:rPr>
          <w:ins w:id="103" w:author="yuri.notaro" w:date="2011-01-10T15:43:00Z"/>
        </w:rPr>
      </w:pPr>
      <w:ins w:id="104" w:author="yuri.notaro" w:date="2011-01-10T15:43:00Z">
        <w:r>
          <w:t>Qual o número de funcionários alocados pelo município aos serviços de Limpeza Urbana e Manejo de Resíduos Sólidos?</w:t>
        </w:r>
      </w:ins>
    </w:p>
    <w:p w:rsidR="00EA4C0A" w:rsidRPr="003F0467" w:rsidDel="00EA4C0A" w:rsidRDefault="00EA4C0A" w:rsidP="00A71FE4">
      <w:pPr>
        <w:spacing w:after="0" w:line="360" w:lineRule="auto"/>
        <w:rPr>
          <w:del w:id="105" w:author="yuri.notaro" w:date="2011-01-10T15:43:00Z"/>
        </w:rPr>
      </w:pPr>
    </w:p>
    <w:p w:rsidR="00A71FE4" w:rsidRPr="003F0467" w:rsidDel="00EA4C0A" w:rsidRDefault="00A71FE4" w:rsidP="00A71FE4">
      <w:pPr>
        <w:spacing w:after="0" w:line="360" w:lineRule="auto"/>
        <w:rPr>
          <w:del w:id="106" w:author="yuri.notaro" w:date="2011-01-10T15:43:00Z"/>
        </w:rPr>
      </w:pPr>
      <w:del w:id="107" w:author="yuri.notaro" w:date="2011-01-10T15:43:00Z">
        <w:r w:rsidRPr="003F0467" w:rsidDel="00EA4C0A">
          <w:delText>Os Equipamentos de Proteção Individual (EPI’s) são utilizados pelos funcionários do município /terceirizados responsáveis pela limpeza urbana? (sim/não)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08" w:author="yuri.notaro" w:date="2011-01-10T15:43:00Z"/>
        </w:rPr>
      </w:pPr>
      <w:del w:id="109" w:author="yuri.notaro" w:date="2011-01-10T15:43:00Z">
        <w:r w:rsidRPr="003F0467" w:rsidDel="00EA4C0A">
          <w:delText>Se sim, dentre os equipamentos a seguir são utilizados pelos funcionários do município/terceirizados (marcar x – pode ser mais de um):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10" w:author="yuri.notaro" w:date="2011-01-10T15:43:00Z"/>
        </w:rPr>
      </w:pPr>
      <w:del w:id="111" w:author="yuri.notaro" w:date="2011-01-10T15:43:00Z">
        <w:r w:rsidRPr="003F0467" w:rsidDel="00EA4C0A">
          <w:delText>Luvas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12" w:author="yuri.notaro" w:date="2011-01-10T15:43:00Z"/>
        </w:rPr>
      </w:pPr>
      <w:del w:id="113" w:author="yuri.notaro" w:date="2011-01-10T15:43:00Z">
        <w:r w:rsidRPr="003F0467" w:rsidDel="00EA4C0A">
          <w:delText>Capas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14" w:author="yuri.notaro" w:date="2011-01-10T15:43:00Z"/>
        </w:rPr>
      </w:pPr>
      <w:del w:id="115" w:author="yuri.notaro" w:date="2011-01-10T15:43:00Z">
        <w:r w:rsidRPr="003F0467" w:rsidDel="00EA4C0A">
          <w:delText>Uniformes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16" w:author="yuri.notaro" w:date="2011-01-10T15:43:00Z"/>
        </w:rPr>
      </w:pPr>
      <w:del w:id="117" w:author="yuri.notaro" w:date="2011-01-10T15:43:00Z">
        <w:r w:rsidRPr="003F0467" w:rsidDel="00EA4C0A">
          <w:delText>Botas e calçados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18" w:author="yuri.notaro" w:date="2011-01-10T15:43:00Z"/>
        </w:rPr>
      </w:pPr>
      <w:del w:id="119" w:author="yuri.notaro" w:date="2011-01-10T15:43:00Z">
        <w:r w:rsidRPr="003F0467" w:rsidDel="00EA4C0A">
          <w:delText>Boné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20" w:author="yuri.notaro" w:date="2011-01-10T15:43:00Z"/>
        </w:rPr>
      </w:pPr>
      <w:del w:id="121" w:author="yuri.notaro" w:date="2011-01-10T15:43:00Z">
        <w:r w:rsidRPr="003F0467" w:rsidDel="00EA4C0A">
          <w:delText>Outro</w:delText>
        </w:r>
      </w:del>
    </w:p>
    <w:p w:rsidR="00A71FE4" w:rsidRPr="003F0467" w:rsidDel="00EA4C0A" w:rsidRDefault="00A71FE4" w:rsidP="00A71FE4">
      <w:pPr>
        <w:spacing w:after="0" w:line="360" w:lineRule="auto"/>
        <w:rPr>
          <w:del w:id="122" w:author="yuri.notaro" w:date="2011-01-10T15:43:00Z"/>
        </w:rPr>
      </w:pPr>
    </w:p>
    <w:p w:rsidR="00A71FE4" w:rsidRPr="003F0467" w:rsidDel="00EA4C0A" w:rsidRDefault="00A71FE4" w:rsidP="00A71FE4">
      <w:pPr>
        <w:spacing w:after="0" w:line="360" w:lineRule="auto"/>
        <w:rPr>
          <w:del w:id="123" w:author="yuri.notaro" w:date="2011-01-10T15:43:00Z"/>
          <w:color w:val="FF0000"/>
        </w:rPr>
      </w:pPr>
      <w:del w:id="124" w:author="yuri.notaro" w:date="2011-01-10T15:43:00Z">
        <w:r w:rsidRPr="003F0467" w:rsidDel="00EA4C0A">
          <w:delText xml:space="preserve">Qual o número de funcionários do setor? </w:delText>
        </w:r>
      </w:del>
    </w:p>
    <w:p w:rsidR="00A71FE4" w:rsidRPr="003F0467" w:rsidRDefault="00A71FE4" w:rsidP="00A71FE4">
      <w:pPr>
        <w:spacing w:after="0" w:line="360" w:lineRule="auto"/>
      </w:pPr>
      <w:r w:rsidRPr="003F0467">
        <w:t>Especifique o número de funcionários dos seguintes serviços:</w:t>
      </w:r>
    </w:p>
    <w:tbl>
      <w:tblPr>
        <w:tblW w:w="485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7"/>
        <w:gridCol w:w="2118"/>
        <w:gridCol w:w="2118"/>
        <w:gridCol w:w="2118"/>
      </w:tblGrid>
      <w:tr w:rsidR="00A71FE4" w:rsidRPr="003F0467" w:rsidTr="007C385D">
        <w:trPr>
          <w:jc w:val="center"/>
        </w:trPr>
        <w:tc>
          <w:tcPr>
            <w:tcW w:w="1250" w:type="pct"/>
            <w:shd w:val="clear" w:color="auto" w:fill="D9D9D9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lastRenderedPageBreak/>
              <w:t>Discriminação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t>Vinculado à Prefeitura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t>Não Vinculado à Prefeitura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t>Total</w:t>
            </w:r>
          </w:p>
        </w:tc>
      </w:tr>
      <w:tr w:rsidR="00A71FE4" w:rsidRPr="003F0467" w:rsidTr="007C385D">
        <w:trPr>
          <w:trHeight w:val="340"/>
          <w:jc w:val="center"/>
        </w:trPr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del w:id="125" w:author="yuri.notaro" w:date="2011-01-10T15:43:00Z">
              <w:r w:rsidRPr="003F0467" w:rsidDel="00EA4C0A">
                <w:delText>Coleta</w:delText>
              </w:r>
            </w:del>
            <w:ins w:id="126" w:author="yuri.notaro" w:date="2011-01-10T15:43:00Z">
              <w:r w:rsidR="00EA4C0A">
                <w:t>Limpeza Urbana</w:t>
              </w:r>
            </w:ins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</w:tr>
      <w:tr w:rsidR="00A71FE4" w:rsidRPr="003F0467" w:rsidTr="007C385D">
        <w:trPr>
          <w:trHeight w:val="340"/>
          <w:jc w:val="center"/>
        </w:trPr>
        <w:tc>
          <w:tcPr>
            <w:tcW w:w="1250" w:type="pct"/>
            <w:vAlign w:val="center"/>
          </w:tcPr>
          <w:p w:rsidR="00A71FE4" w:rsidRPr="003F0467" w:rsidRDefault="00EA4C0A" w:rsidP="00A71FE4">
            <w:pPr>
              <w:spacing w:after="0" w:line="360" w:lineRule="auto"/>
            </w:pPr>
            <w:ins w:id="127" w:author="yuri.notaro" w:date="2011-01-10T15:43:00Z">
              <w:r w:rsidRPr="008D17B1">
                <w:t xml:space="preserve">Manejo de Resíduos Sólidos (coleta, </w:t>
              </w:r>
              <w:r>
                <w:t xml:space="preserve">tratamento e </w:t>
              </w:r>
              <w:r w:rsidRPr="008D17B1">
                <w:t>destinação final, etc.)</w:t>
              </w:r>
            </w:ins>
            <w:proofErr w:type="gramStart"/>
            <w:del w:id="128" w:author="yuri.notaro" w:date="2011-01-10T15:43:00Z">
              <w:r w:rsidR="009B03DA" w:rsidRPr="003F0467" w:rsidDel="00EA4C0A">
                <w:delText>Limpeza Urbana e Manejo de Resíduos Sólidos</w:delText>
              </w:r>
            </w:del>
            <w:proofErr w:type="gramEnd"/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t xml:space="preserve"> </w:t>
            </w: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</w:tr>
      <w:tr w:rsidR="00EA4C0A" w:rsidRPr="003F0467" w:rsidTr="007C385D">
        <w:trPr>
          <w:trHeight w:val="340"/>
          <w:jc w:val="center"/>
          <w:ins w:id="129" w:author="yuri.notaro" w:date="2011-01-10T15:43:00Z"/>
        </w:trPr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0" w:author="yuri.notaro" w:date="2011-01-10T15:43:00Z"/>
              </w:rPr>
            </w:pPr>
            <w:ins w:id="131" w:author="yuri.notaro" w:date="2011-01-10T15:44:00Z">
              <w:r>
                <w:t>Manejo de Resíduos Sólidos (coleta seletiva)</w:t>
              </w:r>
            </w:ins>
          </w:p>
        </w:tc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2" w:author="yuri.notaro" w:date="2011-01-10T15:43:00Z"/>
              </w:rPr>
            </w:pPr>
          </w:p>
        </w:tc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3" w:author="yuri.notaro" w:date="2011-01-10T15:43:00Z"/>
              </w:rPr>
            </w:pPr>
          </w:p>
        </w:tc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4" w:author="yuri.notaro" w:date="2011-01-10T15:43:00Z"/>
              </w:rPr>
            </w:pPr>
          </w:p>
        </w:tc>
      </w:tr>
      <w:tr w:rsidR="00EA4C0A" w:rsidRPr="003F0467" w:rsidTr="007C385D">
        <w:trPr>
          <w:trHeight w:val="340"/>
          <w:jc w:val="center"/>
          <w:ins w:id="135" w:author="yuri.notaro" w:date="2011-01-10T15:44:00Z"/>
        </w:trPr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6" w:author="yuri.notaro" w:date="2011-01-10T15:44:00Z"/>
              </w:rPr>
            </w:pPr>
            <w:ins w:id="137" w:author="yuri.notaro" w:date="2011-01-10T15:44:00Z">
              <w:r>
                <w:t>Manejo de Resíduos Sólidos (compostagem)</w:t>
              </w:r>
            </w:ins>
          </w:p>
        </w:tc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8" w:author="yuri.notaro" w:date="2011-01-10T15:44:00Z"/>
              </w:rPr>
            </w:pPr>
          </w:p>
        </w:tc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39" w:author="yuri.notaro" w:date="2011-01-10T15:44:00Z"/>
              </w:rPr>
            </w:pPr>
          </w:p>
        </w:tc>
        <w:tc>
          <w:tcPr>
            <w:tcW w:w="1250" w:type="pct"/>
            <w:vAlign w:val="center"/>
          </w:tcPr>
          <w:p w:rsidR="00EA4C0A" w:rsidRPr="003F0467" w:rsidRDefault="00EA4C0A" w:rsidP="00A71FE4">
            <w:pPr>
              <w:spacing w:after="0" w:line="360" w:lineRule="auto"/>
              <w:rPr>
                <w:ins w:id="140" w:author="yuri.notaro" w:date="2011-01-10T15:44:00Z"/>
              </w:rPr>
            </w:pPr>
          </w:p>
        </w:tc>
      </w:tr>
      <w:tr w:rsidR="00A71FE4" w:rsidRPr="003F0467" w:rsidTr="007C385D">
        <w:trPr>
          <w:trHeight w:val="340"/>
          <w:jc w:val="center"/>
        </w:trPr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t>Administrativo</w:t>
            </w: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  <w:r w:rsidRPr="003F0467">
              <w:t xml:space="preserve"> </w:t>
            </w:r>
          </w:p>
        </w:tc>
        <w:tc>
          <w:tcPr>
            <w:tcW w:w="1250" w:type="pct"/>
            <w:vAlign w:val="center"/>
          </w:tcPr>
          <w:p w:rsidR="00A71FE4" w:rsidRPr="003F0467" w:rsidRDefault="00A71FE4" w:rsidP="00A71FE4">
            <w:pPr>
              <w:spacing w:after="0" w:line="360" w:lineRule="auto"/>
            </w:pPr>
          </w:p>
        </w:tc>
      </w:tr>
    </w:tbl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</w:p>
    <w:p w:rsidR="00A71FE4" w:rsidRPr="003F0467" w:rsidDel="00EA4C0A" w:rsidRDefault="00A71FE4" w:rsidP="00A71FE4">
      <w:pPr>
        <w:spacing w:after="0" w:line="360" w:lineRule="auto"/>
        <w:rPr>
          <w:del w:id="141" w:author="yuri.notaro" w:date="2011-01-10T15:44:00Z"/>
        </w:rPr>
      </w:pPr>
      <w:del w:id="142" w:author="yuri.notaro" w:date="2011-01-10T15:44:00Z">
        <w:r w:rsidRPr="003F0467" w:rsidDel="00EA4C0A">
          <w:delText>Existe aterro sanitário no município? (sim/não)</w:delText>
        </w:r>
      </w:del>
    </w:p>
    <w:p w:rsidR="00EA4C0A" w:rsidRDefault="00A71FE4" w:rsidP="00A71FE4">
      <w:pPr>
        <w:spacing w:after="0" w:line="360" w:lineRule="auto"/>
        <w:rPr>
          <w:ins w:id="143" w:author="yuri.notaro" w:date="2011-01-10T15:44:00Z"/>
        </w:rPr>
      </w:pPr>
      <w:del w:id="144" w:author="yuri.notaro" w:date="2011-01-10T15:44:00Z">
        <w:r w:rsidRPr="003F0467" w:rsidDel="00EA4C0A">
          <w:tab/>
          <w:delText>Se sim: O modelo de operação é Público/Privado/Concessão/PPP/outros</w:delText>
        </w:r>
      </w:del>
    </w:p>
    <w:p w:rsidR="00A71FE4" w:rsidRPr="003F0467" w:rsidRDefault="00EA4C0A" w:rsidP="00A71FE4">
      <w:pPr>
        <w:spacing w:after="0" w:line="360" w:lineRule="auto"/>
      </w:pPr>
      <w:ins w:id="145" w:author="yuri.notaro" w:date="2011-01-10T15:44:00Z">
        <w:r>
          <w:t>VERIFICAR OS CRITÉRIOS ADOTADOS PELO SNINS PARA DEFINIÇ</w:t>
        </w:r>
      </w:ins>
      <w:ins w:id="146" w:author="yuri.notaro" w:date="2011-01-10T15:45:00Z">
        <w:r>
          <w:t>ÃO DE ATERRO SANITÁRIO, ATERRO CONTROLADO E LIXÃO.</w:t>
        </w:r>
      </w:ins>
    </w:p>
    <w:p w:rsidR="00A71FE4" w:rsidRPr="003F0467" w:rsidRDefault="00A71FE4" w:rsidP="00A71FE4">
      <w:pPr>
        <w:spacing w:after="0" w:line="360" w:lineRule="auto"/>
      </w:pPr>
    </w:p>
    <w:p w:rsidR="00A71FE4" w:rsidRPr="003F0467" w:rsidRDefault="00A71FE4" w:rsidP="00A71FE4">
      <w:pPr>
        <w:spacing w:after="0" w:line="360" w:lineRule="auto"/>
      </w:pPr>
      <w:r w:rsidRPr="003F0467">
        <w:t>Liste os locais de destinação final de Resíduos Sólidos (para cada um):</w:t>
      </w:r>
    </w:p>
    <w:p w:rsidR="00A71FE4" w:rsidRDefault="00A71FE4" w:rsidP="00A71FE4">
      <w:pPr>
        <w:spacing w:after="0" w:line="360" w:lineRule="auto"/>
      </w:pPr>
      <w:r w:rsidRPr="003F0467">
        <w:tab/>
        <w:t>- Nome</w:t>
      </w:r>
    </w:p>
    <w:p w:rsidR="00A71FE4" w:rsidRPr="003F0467" w:rsidRDefault="00A71FE4" w:rsidP="00A71FE4">
      <w:pPr>
        <w:spacing w:after="0" w:line="360" w:lineRule="auto"/>
        <w:ind w:firstLine="708"/>
      </w:pPr>
      <w:r w:rsidRPr="003F0467">
        <w:t>- No município ou em outro (informar o outro).</w:t>
      </w:r>
    </w:p>
    <w:p w:rsidR="00A71FE4" w:rsidRDefault="00A71FE4" w:rsidP="00A71FE4">
      <w:pPr>
        <w:spacing w:after="0" w:line="360" w:lineRule="auto"/>
        <w:rPr>
          <w:ins w:id="147" w:author="yuri.notaro" w:date="2011-01-10T15:45:00Z"/>
        </w:rPr>
      </w:pPr>
      <w:r w:rsidRPr="003F0467">
        <w:tab/>
        <w:t>- Localização;</w:t>
      </w:r>
    </w:p>
    <w:p w:rsidR="006B589D" w:rsidRPr="003F0467" w:rsidRDefault="006B589D" w:rsidP="00A71FE4">
      <w:pPr>
        <w:spacing w:after="0" w:line="360" w:lineRule="auto"/>
      </w:pPr>
      <w:ins w:id="148" w:author="yuri.notaro" w:date="2011-01-10T15:45:00Z">
        <w:r>
          <w:tab/>
          <w:t>- O modelo de operação é Público/Privado/Concessão/PPP/outros</w:t>
        </w:r>
      </w:ins>
    </w:p>
    <w:p w:rsidR="00A71FE4" w:rsidRPr="003F0467" w:rsidDel="006B589D" w:rsidRDefault="00A71FE4" w:rsidP="00A71FE4">
      <w:pPr>
        <w:spacing w:after="0" w:line="360" w:lineRule="auto"/>
        <w:rPr>
          <w:del w:id="149" w:author="yuri.notaro" w:date="2011-01-10T15:46:00Z"/>
        </w:rPr>
      </w:pPr>
      <w:del w:id="150" w:author="yuri.notaro" w:date="2011-01-10T15:46:00Z">
        <w:r w:rsidRPr="003F0467" w:rsidDel="006B589D">
          <w:tab/>
          <w:delText>- Tipo (aterro/lixão/etc. – pegar tipos detalhados).</w:delText>
        </w:r>
      </w:del>
    </w:p>
    <w:p w:rsidR="00A71FE4" w:rsidRDefault="00A71FE4" w:rsidP="00A71FE4">
      <w:pPr>
        <w:spacing w:after="0" w:line="360" w:lineRule="auto"/>
        <w:rPr>
          <w:ins w:id="151" w:author="yuri.notaro" w:date="2011-01-10T15:46:00Z"/>
        </w:rPr>
      </w:pPr>
      <w:r w:rsidRPr="003F0467">
        <w:tab/>
        <w:t xml:space="preserve">- </w:t>
      </w:r>
      <w:proofErr w:type="spellStart"/>
      <w:r w:rsidRPr="003F0467">
        <w:t>Georeferenciamento</w:t>
      </w:r>
      <w:proofErr w:type="spellEnd"/>
      <w:r w:rsidRPr="003F0467">
        <w:t xml:space="preserve"> (apenas com a senha do estado)</w:t>
      </w:r>
    </w:p>
    <w:p w:rsidR="006B589D" w:rsidRDefault="006B589D" w:rsidP="00A71FE4">
      <w:pPr>
        <w:spacing w:after="0" w:line="360" w:lineRule="auto"/>
        <w:rPr>
          <w:ins w:id="152" w:author="yuri.notaro" w:date="2011-01-10T15:46:00Z"/>
        </w:rPr>
      </w:pPr>
      <w:ins w:id="153" w:author="yuri.notaro" w:date="2011-01-10T15:46:00Z">
        <w:r>
          <w:tab/>
          <w:t>- Distância em relação à sede:</w:t>
        </w:r>
      </w:ins>
    </w:p>
    <w:p w:rsidR="00BC0B49" w:rsidRDefault="006B589D">
      <w:pPr>
        <w:spacing w:after="0" w:line="360" w:lineRule="auto"/>
        <w:ind w:left="709"/>
        <w:rPr>
          <w:ins w:id="154" w:author="yuri.notaro" w:date="2011-01-10T15:46:00Z"/>
        </w:rPr>
        <w:pPrChange w:id="155" w:author="yuri.notaro" w:date="2011-01-10T15:46:00Z">
          <w:pPr>
            <w:spacing w:after="0" w:line="360" w:lineRule="auto"/>
          </w:pPr>
        </w:pPrChange>
      </w:pPr>
      <w:ins w:id="156" w:author="yuri.notaro" w:date="2011-01-10T15:46:00Z">
        <w:r>
          <w:t>- Distância de residências:</w:t>
        </w:r>
      </w:ins>
    </w:p>
    <w:p w:rsidR="00BC0B49" w:rsidRDefault="006B589D">
      <w:pPr>
        <w:spacing w:after="0" w:line="360" w:lineRule="auto"/>
        <w:ind w:left="709"/>
        <w:rPr>
          <w:ins w:id="157" w:author="yuri.notaro" w:date="2011-01-10T15:46:00Z"/>
        </w:rPr>
        <w:pPrChange w:id="158" w:author="yuri.notaro" w:date="2011-01-10T15:46:00Z">
          <w:pPr>
            <w:spacing w:after="0" w:line="360" w:lineRule="auto"/>
          </w:pPr>
        </w:pPrChange>
      </w:pPr>
      <w:ins w:id="159" w:author="yuri.notaro" w:date="2011-01-10T15:46:00Z">
        <w:r>
          <w:lastRenderedPageBreak/>
          <w:t>- Distâncias de Corpos d’aguas</w:t>
        </w:r>
      </w:ins>
    </w:p>
    <w:p w:rsidR="00BC0B49" w:rsidRDefault="006B589D">
      <w:pPr>
        <w:spacing w:after="0" w:line="360" w:lineRule="auto"/>
        <w:ind w:left="709"/>
        <w:rPr>
          <w:ins w:id="160" w:author="yuri.notaro" w:date="2011-01-10T15:46:00Z"/>
        </w:rPr>
        <w:pPrChange w:id="161" w:author="yuri.notaro" w:date="2011-01-10T15:46:00Z">
          <w:pPr>
            <w:spacing w:after="0" w:line="360" w:lineRule="auto"/>
          </w:pPr>
        </w:pPrChange>
      </w:pPr>
      <w:ins w:id="162" w:author="yuri.notaro" w:date="2011-01-10T15:46:00Z">
        <w:r>
          <w:t xml:space="preserve">- Distância de área de </w:t>
        </w:r>
        <w:proofErr w:type="spellStart"/>
        <w:r>
          <w:t>proteação</w:t>
        </w:r>
        <w:proofErr w:type="spellEnd"/>
        <w:r>
          <w:t xml:space="preserve"> ambiental</w:t>
        </w:r>
      </w:ins>
    </w:p>
    <w:p w:rsidR="00BC0B49" w:rsidRDefault="006B589D">
      <w:pPr>
        <w:spacing w:after="0" w:line="360" w:lineRule="auto"/>
        <w:ind w:left="709"/>
        <w:rPr>
          <w:ins w:id="163" w:author="yuri.notaro" w:date="2011-01-10T15:47:00Z"/>
        </w:rPr>
        <w:pPrChange w:id="164" w:author="yuri.notaro" w:date="2011-01-10T15:46:00Z">
          <w:pPr>
            <w:spacing w:after="0" w:line="360" w:lineRule="auto"/>
          </w:pPr>
        </w:pPrChange>
      </w:pPr>
      <w:ins w:id="165" w:author="yuri.notaro" w:date="2011-01-10T15:46:00Z">
        <w:r>
          <w:t xml:space="preserve">- Distância de </w:t>
        </w:r>
      </w:ins>
      <w:ins w:id="166" w:author="yuri.notaro" w:date="2011-01-10T15:47:00Z">
        <w:r>
          <w:t>Área com atividades agrícolas/</w:t>
        </w:r>
        <w:proofErr w:type="spellStart"/>
        <w:r>
          <w:t>pecuárea</w:t>
        </w:r>
        <w:proofErr w:type="spellEnd"/>
      </w:ins>
    </w:p>
    <w:p w:rsidR="00BC0B49" w:rsidRDefault="006B589D">
      <w:pPr>
        <w:spacing w:after="0" w:line="360" w:lineRule="auto"/>
        <w:ind w:left="709"/>
        <w:rPr>
          <w:ins w:id="167" w:author="yuri.notaro" w:date="2011-01-10T15:47:00Z"/>
        </w:rPr>
        <w:pPrChange w:id="168" w:author="yuri.notaro" w:date="2011-01-10T15:46:00Z">
          <w:pPr>
            <w:spacing w:after="0" w:line="360" w:lineRule="auto"/>
          </w:pPr>
        </w:pPrChange>
      </w:pPr>
      <w:ins w:id="169" w:author="yuri.notaro" w:date="2011-01-10T15:47:00Z">
        <w:r>
          <w:t>- Quem é o proprietário da área: União/Estado/Prefeitura/Particular</w:t>
        </w:r>
      </w:ins>
    </w:p>
    <w:p w:rsidR="00BC0B49" w:rsidRDefault="006B589D">
      <w:pPr>
        <w:spacing w:after="0" w:line="360" w:lineRule="auto"/>
        <w:ind w:left="709"/>
        <w:rPr>
          <w:ins w:id="170" w:author="yuri.notaro" w:date="2011-01-10T15:47:00Z"/>
        </w:rPr>
        <w:pPrChange w:id="171" w:author="yuri.notaro" w:date="2011-01-10T15:46:00Z">
          <w:pPr>
            <w:spacing w:after="0" w:line="360" w:lineRule="auto"/>
          </w:pPr>
        </w:pPrChange>
      </w:pPr>
      <w:ins w:id="172" w:author="yuri.notaro" w:date="2011-01-10T15:47:00Z">
        <w:r>
          <w:t>- O local é utilizado por mais de um município? (sim/não)</w:t>
        </w:r>
      </w:ins>
    </w:p>
    <w:p w:rsidR="00BC0B49" w:rsidRDefault="006B589D">
      <w:pPr>
        <w:spacing w:after="0" w:line="360" w:lineRule="auto"/>
        <w:ind w:left="709"/>
        <w:rPr>
          <w:ins w:id="173" w:author="yuri.notaro" w:date="2011-01-10T15:47:00Z"/>
        </w:rPr>
        <w:pPrChange w:id="174" w:author="yuri.notaro" w:date="2011-01-10T15:47:00Z">
          <w:pPr>
            <w:spacing w:after="0" w:line="360" w:lineRule="auto"/>
          </w:pPr>
        </w:pPrChange>
      </w:pPr>
      <w:ins w:id="175" w:author="yuri.notaro" w:date="2011-01-10T15:47:00Z">
        <w:r>
          <w:tab/>
          <w:t>Se sim: quais? (campo de texto aberto)</w:t>
        </w:r>
      </w:ins>
    </w:p>
    <w:p w:rsidR="00BC0B49" w:rsidRDefault="006B589D">
      <w:pPr>
        <w:spacing w:after="0" w:line="360" w:lineRule="auto"/>
        <w:ind w:left="709"/>
        <w:rPr>
          <w:ins w:id="176" w:author="yuri.notaro" w:date="2011-01-10T15:48:00Z"/>
        </w:rPr>
        <w:pPrChange w:id="177" w:author="yuri.notaro" w:date="2011-01-10T15:47:00Z">
          <w:pPr>
            <w:spacing w:after="0" w:line="360" w:lineRule="auto"/>
          </w:pPr>
        </w:pPrChange>
      </w:pPr>
      <w:ins w:id="178" w:author="yuri.notaro" w:date="2011-01-10T15:48:00Z">
        <w:r>
          <w:t xml:space="preserve">- Quantidade de resíduos destinados a este local: ___ </w:t>
        </w:r>
        <w:proofErr w:type="spellStart"/>
        <w:r>
          <w:t>Ton</w:t>
        </w:r>
        <w:proofErr w:type="spellEnd"/>
        <w:r>
          <w:t>/dia</w:t>
        </w:r>
      </w:ins>
    </w:p>
    <w:p w:rsidR="00BC0B49" w:rsidRDefault="006B589D">
      <w:pPr>
        <w:spacing w:after="0" w:line="360" w:lineRule="auto"/>
        <w:ind w:left="709"/>
        <w:pPrChange w:id="179" w:author="yuri.notaro" w:date="2011-01-10T15:47:00Z">
          <w:pPr>
            <w:spacing w:after="0" w:line="360" w:lineRule="auto"/>
          </w:pPr>
        </w:pPrChange>
      </w:pPr>
      <w:commentRangeStart w:id="180"/>
      <w:ins w:id="181" w:author="yuri.notaro" w:date="2011-01-10T15:48:00Z">
        <w:r>
          <w:t xml:space="preserve">- Quais os tipos de resíduos levados para destinação </w:t>
        </w:r>
        <w:proofErr w:type="gramStart"/>
        <w:r>
          <w:t>final:</w:t>
        </w:r>
        <w:commentRangeEnd w:id="180"/>
        <w:proofErr w:type="gramEnd"/>
        <w:r>
          <w:rPr>
            <w:rStyle w:val="Refdecomentrio"/>
          </w:rPr>
          <w:commentReference w:id="180"/>
        </w:r>
      </w:ins>
    </w:p>
    <w:p w:rsidR="00A71FE4" w:rsidRDefault="00A71FE4" w:rsidP="00A71FE4">
      <w:pPr>
        <w:spacing w:after="0" w:line="360" w:lineRule="auto"/>
      </w:pPr>
    </w:p>
    <w:p w:rsidR="00A71FE4" w:rsidRPr="003F0467" w:rsidDel="008F1B0C" w:rsidRDefault="00A71FE4" w:rsidP="00A71FE4">
      <w:pPr>
        <w:spacing w:after="0" w:line="360" w:lineRule="auto"/>
        <w:rPr>
          <w:del w:id="182" w:author="yuri.notaro" w:date="2011-02-15T14:53:00Z"/>
        </w:rPr>
      </w:pPr>
      <w:del w:id="183" w:author="yuri.notaro" w:date="2011-02-15T14:53:00Z">
        <w:r w:rsidRPr="003F0467" w:rsidDel="008F1B0C">
          <w:delText xml:space="preserve">- Distância em relação a: 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84" w:author="yuri.notaro" w:date="2011-02-15T14:53:00Z"/>
        </w:rPr>
      </w:pPr>
      <w:del w:id="185" w:author="yuri.notaro" w:date="2011-02-15T14:53:00Z">
        <w:r w:rsidRPr="003F0467" w:rsidDel="008F1B0C">
          <w:delText>Núcleo central da cidade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86" w:author="yuri.notaro" w:date="2011-02-15T14:53:00Z"/>
        </w:rPr>
      </w:pPr>
      <w:del w:id="187" w:author="yuri.notaro" w:date="2011-02-15T14:53:00Z">
        <w:r w:rsidRPr="003F0467" w:rsidDel="008F1B0C">
          <w:delText>Residências mais próximas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88" w:author="yuri.notaro" w:date="2011-02-15T14:53:00Z"/>
        </w:rPr>
      </w:pPr>
      <w:del w:id="189" w:author="yuri.notaro" w:date="2011-02-15T14:53:00Z">
        <w:r w:rsidRPr="003F0467" w:rsidDel="008F1B0C">
          <w:delText>Corpos d’aguas mais próximos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90" w:author="yuri.notaro" w:date="2011-02-15T14:53:00Z"/>
        </w:rPr>
      </w:pPr>
      <w:del w:id="191" w:author="yuri.notaro" w:date="2011-02-15T14:53:00Z">
        <w:r w:rsidRPr="003F0467" w:rsidDel="008F1B0C">
          <w:delText>Área de proteção ambiental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92" w:author="yuri.notaro" w:date="2011-02-15T14:53:00Z"/>
        </w:rPr>
      </w:pPr>
      <w:del w:id="193" w:author="yuri.notaro" w:date="2011-02-15T14:53:00Z">
        <w:r w:rsidRPr="003F0467" w:rsidDel="008F1B0C">
          <w:delText>Área com atividades agrícolas/pecuária – Elaine irá verificar na legislação específica se há mais alguma área que deve ser medida.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94" w:author="yuri.notaro" w:date="2011-02-15T14:53:00Z"/>
        </w:rPr>
      </w:pPr>
      <w:del w:id="195" w:author="yuri.notaro" w:date="2011-02-15T14:53:00Z">
        <w:r w:rsidRPr="003F0467" w:rsidDel="008F1B0C">
          <w:delText>- Quem é o proprietário da área: União/Estado/Prefeitura/Particular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96" w:author="yuri.notaro" w:date="2011-02-15T14:53:00Z"/>
        </w:rPr>
      </w:pPr>
      <w:del w:id="197" w:author="yuri.notaro" w:date="2011-02-15T14:53:00Z">
        <w:r w:rsidRPr="003F0467" w:rsidDel="008F1B0C">
          <w:delText>- O local é utilizado por mais de um município? (sim/não)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198" w:author="yuri.notaro" w:date="2011-02-15T14:53:00Z"/>
        </w:rPr>
      </w:pPr>
      <w:del w:id="199" w:author="yuri.notaro" w:date="2011-02-15T14:53:00Z">
        <w:r w:rsidRPr="003F0467" w:rsidDel="008F1B0C">
          <w:tab/>
          <w:delText>Se sim: quais (campo de texto aberto)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00" w:author="yuri.notaro" w:date="2011-02-15T14:53:00Z"/>
        </w:rPr>
      </w:pPr>
    </w:p>
    <w:p w:rsidR="00A71FE4" w:rsidRPr="003F0467" w:rsidDel="008F1B0C" w:rsidRDefault="00A71FE4" w:rsidP="00A71FE4">
      <w:pPr>
        <w:spacing w:after="0" w:line="360" w:lineRule="auto"/>
        <w:rPr>
          <w:del w:id="201" w:author="yuri.notaro" w:date="2011-02-15T14:53:00Z"/>
        </w:rPr>
      </w:pPr>
      <w:del w:id="202" w:author="yuri.notaro" w:date="2011-02-15T14:53:00Z">
        <w:r w:rsidRPr="003F0467" w:rsidDel="008F1B0C">
          <w:delText>Como é feita a destinação final do</w:delText>
        </w:r>
        <w:r w:rsidR="009B03DA" w:rsidDel="008F1B0C">
          <w:delText>s</w:delText>
        </w:r>
        <w:r w:rsidRPr="003F0467" w:rsidDel="008F1B0C">
          <w:delText xml:space="preserve"> resíduos sólidos das unidades de saúde?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03" w:author="yuri.notaro" w:date="2011-02-15T14:53:00Z"/>
        </w:rPr>
      </w:pPr>
      <w:del w:id="204" w:author="yuri.notaro" w:date="2011-02-15T14:53:00Z">
        <w:r w:rsidRPr="003F0467" w:rsidDel="008F1B0C">
          <w:delText>Para o mesmo local dos demais resíduos/Aterro de resíduos especiais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05" w:author="yuri.notaro" w:date="2011-02-15T14:53:00Z"/>
        </w:rPr>
      </w:pPr>
    </w:p>
    <w:p w:rsidR="00A71FE4" w:rsidRPr="003F0467" w:rsidDel="008F1B0C" w:rsidRDefault="00A71FE4" w:rsidP="00A71FE4">
      <w:pPr>
        <w:spacing w:after="0" w:line="360" w:lineRule="auto"/>
        <w:rPr>
          <w:del w:id="206" w:author="yuri.notaro" w:date="2011-02-15T14:53:00Z"/>
        </w:rPr>
      </w:pPr>
      <w:del w:id="207" w:author="yuri.notaro" w:date="2011-02-15T14:53:00Z">
        <w:r w:rsidRPr="003F0467" w:rsidDel="008F1B0C">
          <w:delText>Como é feita a destinação final do</w:delText>
        </w:r>
        <w:r w:rsidR="009B03DA" w:rsidDel="008F1B0C">
          <w:delText>s</w:delText>
        </w:r>
        <w:r w:rsidRPr="003F0467" w:rsidDel="008F1B0C">
          <w:delText xml:space="preserve"> resíduos sólidos da construção Civil?</w:delText>
        </w:r>
      </w:del>
    </w:p>
    <w:p w:rsidR="00A71FE4" w:rsidRPr="00BC7B45" w:rsidDel="008F1B0C" w:rsidRDefault="00A71FE4" w:rsidP="00A71FE4">
      <w:pPr>
        <w:spacing w:after="0" w:line="360" w:lineRule="auto"/>
        <w:rPr>
          <w:del w:id="208" w:author="yuri.notaro" w:date="2011-02-15T14:53:00Z"/>
        </w:rPr>
      </w:pPr>
      <w:del w:id="209" w:author="yuri.notaro" w:date="2011-02-15T14:53:00Z">
        <w:r w:rsidRPr="003F0467" w:rsidDel="008F1B0C">
          <w:delText>Para o mesmo local dos demais resíduos/Aterro de resíduos especiais</w:delText>
        </w:r>
      </w:del>
    </w:p>
    <w:p w:rsidR="00A71FE4" w:rsidDel="008F1B0C" w:rsidRDefault="00A71FE4" w:rsidP="00A71FE4">
      <w:pPr>
        <w:spacing w:after="0" w:line="360" w:lineRule="auto"/>
        <w:rPr>
          <w:del w:id="210" w:author="yuri.notaro" w:date="2011-02-15T14:53:00Z"/>
        </w:rPr>
      </w:pPr>
    </w:p>
    <w:p w:rsidR="00A71FE4" w:rsidDel="008F1B0C" w:rsidRDefault="00A71FE4" w:rsidP="00A71FE4">
      <w:pPr>
        <w:spacing w:after="0" w:line="360" w:lineRule="auto"/>
        <w:rPr>
          <w:del w:id="211" w:author="yuri.notaro" w:date="2011-02-15T14:53:00Z"/>
        </w:rPr>
      </w:pPr>
      <w:del w:id="212" w:author="yuri.notaro" w:date="2011-02-15T14:53:00Z">
        <w:r w:rsidDel="008F1B0C">
          <w:delText>Existem catadores? (sim/não)</w:delText>
        </w:r>
      </w:del>
    </w:p>
    <w:p w:rsidR="00A71FE4" w:rsidDel="008F1B0C" w:rsidRDefault="00A71FE4" w:rsidP="00A71FE4">
      <w:pPr>
        <w:spacing w:after="0" w:line="360" w:lineRule="auto"/>
        <w:rPr>
          <w:del w:id="213" w:author="yuri.notaro" w:date="2011-02-15T14:53:00Z"/>
        </w:rPr>
      </w:pPr>
      <w:del w:id="214" w:author="yuri.notaro" w:date="2011-02-15T14:53:00Z">
        <w:r w:rsidDel="008F1B0C">
          <w:delText>Se sim:</w:delText>
        </w:r>
      </w:del>
    </w:p>
    <w:p w:rsidR="00A71FE4" w:rsidRPr="00BC7B45" w:rsidDel="008F1B0C" w:rsidRDefault="00A71FE4" w:rsidP="00A71FE4">
      <w:pPr>
        <w:spacing w:after="0" w:line="360" w:lineRule="auto"/>
        <w:rPr>
          <w:del w:id="215" w:author="yuri.notaro" w:date="2011-02-15T14:53:00Z"/>
        </w:rPr>
      </w:pPr>
      <w:del w:id="216" w:author="yuri.notaro" w:date="2011-02-15T14:53:00Z">
        <w:r w:rsidDel="008F1B0C">
          <w:delText>Faixa etária dos catadores no lixão:</w:delText>
        </w:r>
      </w:del>
    </w:p>
    <w:p w:rsidR="00A71FE4" w:rsidDel="008F1B0C" w:rsidRDefault="00A71FE4" w:rsidP="00A71FE4">
      <w:pPr>
        <w:spacing w:after="0" w:line="360" w:lineRule="auto"/>
        <w:rPr>
          <w:del w:id="217" w:author="yuri.notaro" w:date="2011-02-15T14:53:00Z"/>
        </w:rPr>
      </w:pPr>
      <w:del w:id="218" w:author="yuri.notaro" w:date="2011-02-15T14:53:00Z">
        <w:r w:rsidRPr="00BC7B45" w:rsidDel="008F1B0C">
          <w:delText>Adultos</w:delText>
        </w:r>
        <w:r w:rsidDel="008F1B0C">
          <w:delText>/</w:delText>
        </w:r>
        <w:r w:rsidRPr="00BC7B45" w:rsidDel="008F1B0C">
          <w:delText>Crianças e adolescentes</w:delText>
        </w:r>
        <w:r w:rsidDel="008F1B0C">
          <w:delText>/</w:delText>
        </w:r>
        <w:r w:rsidRPr="00BC7B45" w:rsidDel="008F1B0C">
          <w:delText>Não sabe</w:delText>
        </w:r>
      </w:del>
    </w:p>
    <w:p w:rsidR="00A71FE4" w:rsidRPr="00A370C9" w:rsidDel="008F1B0C" w:rsidRDefault="00A71FE4" w:rsidP="00A71FE4">
      <w:pPr>
        <w:spacing w:after="0" w:line="360" w:lineRule="auto"/>
        <w:rPr>
          <w:del w:id="219" w:author="yuri.notaro" w:date="2011-02-15T14:53:00Z"/>
          <w:color w:val="FF0000"/>
        </w:rPr>
      </w:pPr>
      <w:del w:id="220" w:author="yuri.notaro" w:date="2011-02-15T14:53:00Z">
        <w:r w:rsidRPr="00BC7B45" w:rsidDel="008F1B0C">
          <w:delText>Aproximadamente quantos catadores trabalham no lixão?</w:delText>
        </w:r>
      </w:del>
    </w:p>
    <w:p w:rsidR="00A71FE4" w:rsidRPr="00BC7B45" w:rsidDel="008F1B0C" w:rsidRDefault="00A71FE4" w:rsidP="00A71FE4">
      <w:pPr>
        <w:spacing w:after="0" w:line="360" w:lineRule="auto"/>
        <w:rPr>
          <w:del w:id="221" w:author="yuri.notaro" w:date="2011-02-15T14:53:00Z"/>
        </w:rPr>
      </w:pPr>
      <w:del w:id="222" w:author="yuri.notaro" w:date="2011-02-15T14:53:00Z">
        <w:r w:rsidRPr="0079753C" w:rsidDel="008F1B0C">
          <w:delText xml:space="preserve">Existem catadores residindo no lixão? </w:delText>
        </w:r>
        <w:r w:rsidDel="008F1B0C">
          <w:delText>(</w:delText>
        </w:r>
        <w:r w:rsidRPr="00BC7B45" w:rsidDel="008F1B0C">
          <w:delText>Sim</w:delText>
        </w:r>
        <w:r w:rsidDel="008F1B0C">
          <w:tab/>
          <w:delText>/</w:delText>
        </w:r>
        <w:r w:rsidRPr="00BC7B45" w:rsidDel="008F1B0C">
          <w:delText>Não</w:delText>
        </w:r>
        <w:r w:rsidDel="008F1B0C">
          <w:delText>)</w:delText>
        </w:r>
      </w:del>
    </w:p>
    <w:p w:rsidR="00A71FE4" w:rsidRPr="00BC7B45" w:rsidDel="008F1B0C" w:rsidRDefault="00A71FE4" w:rsidP="00A71FE4">
      <w:pPr>
        <w:spacing w:after="0" w:line="360" w:lineRule="auto"/>
        <w:rPr>
          <w:del w:id="223" w:author="yuri.notaro" w:date="2011-02-15T14:53:00Z"/>
        </w:rPr>
      </w:pPr>
      <w:del w:id="224" w:author="yuri.notaro" w:date="2011-02-15T14:53:00Z">
        <w:r w:rsidRPr="00BC7B45" w:rsidDel="008F1B0C">
          <w:delText xml:space="preserve">Existem ações de Educação Ambiental </w:delText>
        </w:r>
        <w:r w:rsidDel="008F1B0C">
          <w:delText xml:space="preserve">na área de Resíduos Sólidos </w:delText>
        </w:r>
        <w:r w:rsidRPr="00BC7B45" w:rsidDel="008F1B0C">
          <w:delText>sendo executadas no município?</w:delText>
        </w:r>
        <w:r w:rsidDel="008F1B0C">
          <w:delText xml:space="preserve"> </w:delText>
        </w:r>
        <w:r w:rsidRPr="00BC7B45" w:rsidDel="008F1B0C">
          <w:delText>(</w:delText>
        </w:r>
        <w:r w:rsidDel="008F1B0C">
          <w:delText>Sim/</w:delText>
        </w:r>
        <w:r w:rsidRPr="00BC7B45" w:rsidDel="008F1B0C">
          <w:delText>Não</w:delText>
        </w:r>
        <w:r w:rsidDel="008F1B0C">
          <w:delText>)</w:delText>
        </w:r>
      </w:del>
    </w:p>
    <w:p w:rsidR="00A71FE4" w:rsidRPr="00BC7B45" w:rsidDel="008F1B0C" w:rsidRDefault="00A71FE4" w:rsidP="00A71FE4">
      <w:pPr>
        <w:spacing w:after="0" w:line="360" w:lineRule="auto"/>
        <w:rPr>
          <w:del w:id="225" w:author="yuri.notaro" w:date="2011-02-15T14:53:00Z"/>
        </w:rPr>
      </w:pPr>
      <w:del w:id="226" w:author="yuri.notaro" w:date="2011-02-15T14:53:00Z">
        <w:r w:rsidRPr="00BC7B45" w:rsidDel="008F1B0C">
          <w:delText>Quais?</w:delText>
        </w:r>
        <w:r w:rsidDel="008F1B0C">
          <w:delText xml:space="preserve"> (campo de texto aberto)</w:delText>
        </w:r>
      </w:del>
    </w:p>
    <w:p w:rsidR="00A71FE4" w:rsidRPr="00A84B20" w:rsidDel="008F1B0C" w:rsidRDefault="00A71FE4" w:rsidP="00A71FE4">
      <w:pPr>
        <w:spacing w:after="0" w:line="360" w:lineRule="auto"/>
        <w:rPr>
          <w:del w:id="227" w:author="yuri.notaro" w:date="2011-02-15T14:53:00Z"/>
        </w:rPr>
      </w:pPr>
    </w:p>
    <w:p w:rsidR="00A71FE4" w:rsidRPr="00BC5FFE" w:rsidDel="008F1B0C" w:rsidRDefault="00A71FE4" w:rsidP="00A71FE4">
      <w:pPr>
        <w:spacing w:after="0" w:line="360" w:lineRule="auto"/>
        <w:rPr>
          <w:del w:id="228" w:author="yuri.notaro" w:date="2011-02-15T14:53:00Z"/>
        </w:rPr>
      </w:pPr>
    </w:p>
    <w:p w:rsidR="00A71FE4" w:rsidRPr="00BC5FFE" w:rsidDel="008F1B0C" w:rsidRDefault="00A71FE4" w:rsidP="00A71FE4">
      <w:pPr>
        <w:spacing w:after="0" w:line="360" w:lineRule="auto"/>
        <w:rPr>
          <w:del w:id="229" w:author="yuri.notaro" w:date="2011-02-15T14:53:00Z"/>
        </w:rPr>
      </w:pPr>
      <w:del w:id="230" w:author="yuri.notaro" w:date="2011-02-15T14:53:00Z">
        <w:r w:rsidRPr="00BC5FFE" w:rsidDel="008F1B0C">
          <w:delText>Existe alguma legislação municipal que aborde a questão d</w:delText>
        </w:r>
        <w:r w:rsidR="009B03DA" w:rsidDel="008F1B0C">
          <w:delText>e</w:delText>
        </w:r>
        <w:r w:rsidRPr="00BC5FFE" w:rsidDel="008F1B0C">
          <w:delText xml:space="preserve"> resíduos sólidos? (</w:delText>
        </w:r>
        <w:r w:rsidDel="008F1B0C">
          <w:delText>sim/não)</w:delText>
        </w:r>
      </w:del>
    </w:p>
    <w:p w:rsidR="00A71FE4" w:rsidDel="008F1B0C" w:rsidRDefault="00A71FE4" w:rsidP="00A71FE4">
      <w:pPr>
        <w:spacing w:after="0" w:line="360" w:lineRule="auto"/>
        <w:rPr>
          <w:del w:id="231" w:author="yuri.notaro" w:date="2011-02-15T14:53:00Z"/>
        </w:rPr>
      </w:pPr>
      <w:del w:id="232" w:author="yuri.notaro" w:date="2011-02-15T14:53:00Z">
        <w:r w:rsidRPr="00BC5FFE" w:rsidDel="008F1B0C">
          <w:delText>Na lei orgânica do município existe algum artigo que trate a questão da limpeza urbana?</w:delText>
        </w:r>
        <w:r w:rsidDel="008F1B0C">
          <w:delText xml:space="preserve"> (sim/não)</w:delText>
        </w:r>
      </w:del>
    </w:p>
    <w:p w:rsidR="00A71FE4" w:rsidRPr="00BC5FFE" w:rsidDel="008F1B0C" w:rsidRDefault="00A71FE4" w:rsidP="00A71FE4">
      <w:pPr>
        <w:spacing w:after="0" w:line="360" w:lineRule="auto"/>
        <w:rPr>
          <w:del w:id="233" w:author="yuri.notaro" w:date="2011-02-15T14:53:00Z"/>
        </w:rPr>
      </w:pPr>
      <w:del w:id="234" w:author="yuri.notaro" w:date="2011-02-15T14:53:00Z">
        <w:r w:rsidRPr="00BC5FFE" w:rsidDel="008F1B0C">
          <w:delText>O Responsável pela Limpeza Urbana tem conhecimentos sobre a legislação vigente (Crimes Ambiental, Resoluções CONAMA, Normas Técnicas, etc.)?</w:delText>
        </w:r>
        <w:r w:rsidDel="008F1B0C">
          <w:delText xml:space="preserve"> (sim/não)</w:delText>
        </w:r>
      </w:del>
    </w:p>
    <w:p w:rsidR="00A71FE4" w:rsidRPr="00BC5FFE" w:rsidDel="008F1B0C" w:rsidRDefault="00A71FE4" w:rsidP="00A71FE4">
      <w:pPr>
        <w:spacing w:after="0" w:line="360" w:lineRule="auto"/>
        <w:rPr>
          <w:del w:id="235" w:author="yuri.notaro" w:date="2011-02-15T14:53:00Z"/>
        </w:rPr>
      </w:pPr>
      <w:del w:id="236" w:author="yuri.notaro" w:date="2011-02-15T14:53:00Z">
        <w:r w:rsidRPr="00BC5FFE" w:rsidDel="008F1B0C">
          <w:delText>Quais?</w:delText>
        </w:r>
      </w:del>
    </w:p>
    <w:p w:rsidR="00A71FE4" w:rsidRPr="00BC5FFE" w:rsidDel="008F1B0C" w:rsidRDefault="00A71FE4" w:rsidP="00A71FE4">
      <w:pPr>
        <w:spacing w:after="0" w:line="360" w:lineRule="auto"/>
        <w:rPr>
          <w:del w:id="237" w:author="yuri.notaro" w:date="2011-02-15T14:53:00Z"/>
        </w:rPr>
      </w:pPr>
      <w:del w:id="238" w:author="yuri.notaro" w:date="2011-02-15T14:53:00Z">
        <w:r w:rsidRPr="00BC5FFE" w:rsidDel="008F1B0C">
          <w:delText>CÓDIGOS DAS LEIS DE PROTEÇÃO AO MEIO AMBIENTE</w:delText>
        </w:r>
      </w:del>
    </w:p>
    <w:p w:rsidR="00A71FE4" w:rsidDel="008F1B0C" w:rsidRDefault="00A71FE4" w:rsidP="00A71FE4">
      <w:pPr>
        <w:spacing w:after="0" w:line="360" w:lineRule="auto"/>
        <w:rPr>
          <w:del w:id="239" w:author="yuri.notaro" w:date="2011-02-15T14:53:00Z"/>
        </w:rPr>
      </w:pPr>
    </w:p>
    <w:p w:rsidR="00A71FE4" w:rsidRPr="003F0467" w:rsidDel="008F1B0C" w:rsidRDefault="00A71FE4" w:rsidP="00A71FE4">
      <w:pPr>
        <w:spacing w:after="0" w:line="360" w:lineRule="auto"/>
        <w:rPr>
          <w:del w:id="240" w:author="yuri.notaro" w:date="2011-02-15T14:53:00Z"/>
        </w:rPr>
      </w:pPr>
      <w:del w:id="241" w:author="yuri.notaro" w:date="2011-02-15T14:53:00Z">
        <w:r w:rsidRPr="003F0467" w:rsidDel="008F1B0C">
          <w:delText>Qual o gasto médio mensal da Prefeitura com a limpeza urbana?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42" w:author="yuri.notaro" w:date="2011-02-15T14:53:00Z"/>
        </w:rPr>
      </w:pPr>
      <w:del w:id="243" w:author="yuri.notaro" w:date="2011-02-15T14:53:00Z">
        <w:r w:rsidRPr="003F0467" w:rsidDel="008F1B0C">
          <w:tab/>
          <w:delText>Qual a fonte desses recursos: Taxa/Tarifa/Orçamento/IPTU/Outros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44" w:author="yuri.notaro" w:date="2011-02-15T14:53:00Z"/>
          <w:rFonts w:ascii="Arial" w:hAnsi="Arial" w:cs="Arial"/>
          <w:color w:val="FF0000"/>
        </w:rPr>
      </w:pPr>
      <w:del w:id="245" w:author="yuri.notaro" w:date="2011-02-15T14:53:00Z">
        <w:r w:rsidRPr="003F0467" w:rsidDel="008F1B0C">
          <w:delText>Qual o gasto médio mensal da Prefeitura com manejo de Resíduos Sólidos?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46" w:author="yuri.notaro" w:date="2011-02-15T14:53:00Z"/>
        </w:rPr>
      </w:pPr>
      <w:del w:id="247" w:author="yuri.notaro" w:date="2011-02-15T14:53:00Z">
        <w:r w:rsidRPr="003F0467" w:rsidDel="008F1B0C">
          <w:tab/>
          <w:delText>Qual a fonte desses recursos: Taxa/Tarifa/Orçamento/IPTU/Outros</w:delText>
        </w:r>
      </w:del>
    </w:p>
    <w:p w:rsidR="00A71FE4" w:rsidRPr="003F0467" w:rsidDel="008F1B0C" w:rsidRDefault="00A71FE4" w:rsidP="00A71FE4">
      <w:pPr>
        <w:spacing w:after="0" w:line="360" w:lineRule="auto"/>
        <w:rPr>
          <w:del w:id="248" w:author="yuri.notaro" w:date="2011-02-15T14:53:00Z"/>
        </w:rPr>
      </w:pPr>
    </w:p>
    <w:p w:rsidR="00A71FE4" w:rsidRPr="00A10292" w:rsidDel="008F1B0C" w:rsidRDefault="00A71FE4" w:rsidP="00A71FE4">
      <w:pPr>
        <w:spacing w:after="0" w:line="360" w:lineRule="auto"/>
        <w:rPr>
          <w:del w:id="249" w:author="yuri.notaro" w:date="2011-02-15T14:53:00Z"/>
        </w:rPr>
      </w:pPr>
      <w:del w:id="250" w:author="yuri.notaro" w:date="2011-02-15T14:53:00Z">
        <w:r w:rsidRPr="003F0467" w:rsidDel="008F1B0C">
          <w:delText>Existem empreendimentos (industriais/comerciais/serviços/outros) em fase de planejamento e/ou implantação que tenham expectativa de impacto significativo na geração de Resíduos Sólidos do Município?</w:delText>
        </w:r>
      </w:del>
    </w:p>
    <w:p w:rsidR="00A71FE4" w:rsidRDefault="00A71FE4" w:rsidP="00A71FE4">
      <w:pPr>
        <w:spacing w:after="0" w:line="360" w:lineRule="auto"/>
        <w:rPr>
          <w:ins w:id="251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52" w:author="yuri.notaro" w:date="2011-02-15T14:53:00Z"/>
        </w:rPr>
      </w:pPr>
      <w:ins w:id="253" w:author="yuri.notaro" w:date="2011-02-15T14:53:00Z">
        <w:r>
          <w:t>Como é feita a destinação final dos resíduos sólidos das unidades de saúde?</w:t>
        </w:r>
      </w:ins>
    </w:p>
    <w:p w:rsidR="008F1B0C" w:rsidRDefault="008F1B0C" w:rsidP="008F1B0C">
      <w:pPr>
        <w:spacing w:after="0" w:line="360" w:lineRule="auto"/>
        <w:rPr>
          <w:ins w:id="254" w:author="yuri.notaro" w:date="2011-02-15T14:53:00Z"/>
        </w:rPr>
      </w:pPr>
      <w:ins w:id="255" w:author="yuri.notaro" w:date="2011-02-15T14:53:00Z">
        <w:r>
          <w:t>Pequenos Geradores?</w:t>
        </w:r>
      </w:ins>
    </w:p>
    <w:p w:rsidR="008F1B0C" w:rsidRDefault="008F1B0C" w:rsidP="008F1B0C">
      <w:pPr>
        <w:spacing w:after="0" w:line="360" w:lineRule="auto"/>
        <w:rPr>
          <w:ins w:id="256" w:author="yuri.notaro" w:date="2011-02-15T14:53:00Z"/>
        </w:rPr>
      </w:pPr>
      <w:ins w:id="257" w:author="yuri.notaro" w:date="2011-02-15T14:53:00Z">
        <w:r>
          <w:t>Grande s Geradores?</w:t>
        </w:r>
      </w:ins>
    </w:p>
    <w:p w:rsidR="008F1B0C" w:rsidRDefault="008F1B0C" w:rsidP="008F1B0C">
      <w:pPr>
        <w:spacing w:after="0" w:line="360" w:lineRule="auto"/>
        <w:rPr>
          <w:ins w:id="258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59" w:author="yuri.notaro" w:date="2011-02-15T14:53:00Z"/>
        </w:rPr>
      </w:pPr>
      <w:ins w:id="260" w:author="yuri.notaro" w:date="2011-02-15T14:53:00Z">
        <w:r>
          <w:t>Como é feita a destinação final dos resíduos sólidos da construção Civil?</w:t>
        </w:r>
      </w:ins>
    </w:p>
    <w:p w:rsidR="008F1B0C" w:rsidRDefault="008F1B0C" w:rsidP="008F1B0C">
      <w:pPr>
        <w:spacing w:after="0" w:line="360" w:lineRule="auto"/>
        <w:rPr>
          <w:ins w:id="261" w:author="yuri.notaro" w:date="2011-02-15T14:53:00Z"/>
        </w:rPr>
      </w:pPr>
      <w:ins w:id="262" w:author="yuri.notaro" w:date="2011-02-15T14:53:00Z">
        <w:r>
          <w:t>Pequenos Geradores?</w:t>
        </w:r>
      </w:ins>
    </w:p>
    <w:p w:rsidR="008F1B0C" w:rsidRDefault="008F1B0C" w:rsidP="008F1B0C">
      <w:pPr>
        <w:spacing w:after="0" w:line="360" w:lineRule="auto"/>
        <w:rPr>
          <w:ins w:id="263" w:author="yuri.notaro" w:date="2011-02-15T14:53:00Z"/>
        </w:rPr>
      </w:pPr>
      <w:ins w:id="264" w:author="yuri.notaro" w:date="2011-02-15T14:53:00Z">
        <w:r>
          <w:t>Grande s Geradores?</w:t>
        </w:r>
      </w:ins>
    </w:p>
    <w:p w:rsidR="008F1B0C" w:rsidRDefault="008F1B0C" w:rsidP="008F1B0C">
      <w:pPr>
        <w:spacing w:after="0" w:line="360" w:lineRule="auto"/>
        <w:rPr>
          <w:ins w:id="265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66" w:author="yuri.notaro" w:date="2011-02-15T14:53:00Z"/>
        </w:rPr>
      </w:pPr>
      <w:ins w:id="267" w:author="yuri.notaro" w:date="2011-02-15T14:53:00Z">
        <w:r>
          <w:t>- Catadores:</w:t>
        </w:r>
      </w:ins>
    </w:p>
    <w:p w:rsidR="008F1B0C" w:rsidRDefault="008F1B0C" w:rsidP="008F1B0C">
      <w:pPr>
        <w:spacing w:after="0" w:line="360" w:lineRule="auto"/>
        <w:rPr>
          <w:ins w:id="268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69" w:author="yuri.notaro" w:date="2011-02-15T14:53:00Z"/>
        </w:rPr>
      </w:pPr>
      <w:ins w:id="270" w:author="yuri.notaro" w:date="2011-02-15T14:53:00Z">
        <w:r>
          <w:t>Existem catadores? (sim/não)</w:t>
        </w:r>
      </w:ins>
    </w:p>
    <w:p w:rsidR="008F1B0C" w:rsidRDefault="008F1B0C" w:rsidP="008F1B0C">
      <w:pPr>
        <w:spacing w:after="0" w:line="360" w:lineRule="auto"/>
        <w:rPr>
          <w:ins w:id="271" w:author="yuri.notaro" w:date="2011-02-15T14:53:00Z"/>
        </w:rPr>
      </w:pPr>
      <w:ins w:id="272" w:author="yuri.notaro" w:date="2011-02-15T14:53:00Z">
        <w:r>
          <w:t>Se a resposta para a pergunta acima for sim exibir os dados abaixo:</w:t>
        </w:r>
      </w:ins>
    </w:p>
    <w:p w:rsidR="008F1B0C" w:rsidRDefault="008F1B0C" w:rsidP="008F1B0C">
      <w:pPr>
        <w:spacing w:after="0" w:line="360" w:lineRule="auto"/>
        <w:rPr>
          <w:ins w:id="273" w:author="yuri.notaro" w:date="2011-02-15T14:53:00Z"/>
        </w:rPr>
      </w:pPr>
      <w:proofErr w:type="gramStart"/>
      <w:ins w:id="274" w:author="yuri.notaro" w:date="2011-02-15T14:53:00Z">
        <w:r>
          <w:t>2</w:t>
        </w:r>
        <w:proofErr w:type="gramEnd"/>
        <w:r>
          <w:t>)</w:t>
        </w:r>
        <w:r>
          <w:tab/>
          <w:t>Fazem parte de algum programa de coleta seletiva? (Sim/Não)</w:t>
        </w:r>
      </w:ins>
    </w:p>
    <w:p w:rsidR="008F1B0C" w:rsidRDefault="008F1B0C" w:rsidP="008F1B0C">
      <w:pPr>
        <w:spacing w:after="0" w:line="360" w:lineRule="auto"/>
        <w:rPr>
          <w:ins w:id="275" w:author="yuri.notaro" w:date="2011-02-15T14:53:00Z"/>
        </w:rPr>
      </w:pPr>
      <w:proofErr w:type="gramStart"/>
      <w:ins w:id="276" w:author="yuri.notaro" w:date="2011-02-15T14:53:00Z">
        <w:r>
          <w:t>3</w:t>
        </w:r>
        <w:proofErr w:type="gramEnd"/>
        <w:r>
          <w:t>)</w:t>
        </w:r>
        <w:r>
          <w:tab/>
          <w:t>Aproximadamente quantos catadores trabalham no lixão?</w:t>
        </w:r>
      </w:ins>
    </w:p>
    <w:p w:rsidR="008F1B0C" w:rsidRDefault="008F1B0C" w:rsidP="008F1B0C">
      <w:pPr>
        <w:spacing w:after="0" w:line="360" w:lineRule="auto"/>
        <w:rPr>
          <w:ins w:id="277" w:author="yuri.notaro" w:date="2011-02-15T14:53:00Z"/>
        </w:rPr>
      </w:pPr>
      <w:proofErr w:type="gramStart"/>
      <w:ins w:id="278" w:author="yuri.notaro" w:date="2011-02-15T14:53:00Z">
        <w:r>
          <w:t>4</w:t>
        </w:r>
        <w:proofErr w:type="gramEnd"/>
        <w:r>
          <w:t>)</w:t>
        </w:r>
        <w:r>
          <w:tab/>
          <w:t>Existem catadores residindo no lixão? (Sim/Não)</w:t>
        </w:r>
      </w:ins>
    </w:p>
    <w:p w:rsidR="008F1B0C" w:rsidRDefault="008F1B0C" w:rsidP="008F1B0C">
      <w:pPr>
        <w:spacing w:after="0" w:line="360" w:lineRule="auto"/>
        <w:rPr>
          <w:ins w:id="279" w:author="yuri.notaro" w:date="2011-02-15T14:53:00Z"/>
        </w:rPr>
      </w:pPr>
      <w:ins w:id="280" w:author="yuri.notaro" w:date="2011-02-15T14:53:00Z">
        <w:r>
          <w:t>Se sim: quantos?</w:t>
        </w:r>
      </w:ins>
    </w:p>
    <w:p w:rsidR="008F1B0C" w:rsidRDefault="008F1B0C" w:rsidP="008F1B0C">
      <w:pPr>
        <w:spacing w:after="0" w:line="360" w:lineRule="auto"/>
        <w:rPr>
          <w:ins w:id="281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82" w:author="yuri.notaro" w:date="2011-02-15T14:53:00Z"/>
        </w:rPr>
      </w:pPr>
      <w:ins w:id="283" w:author="yuri.notaro" w:date="2011-02-15T14:53:00Z">
        <w:r>
          <w:t>Educação Ambiental</w:t>
        </w:r>
      </w:ins>
    </w:p>
    <w:p w:rsidR="008F1B0C" w:rsidRDefault="008F1B0C" w:rsidP="008F1B0C">
      <w:pPr>
        <w:spacing w:after="0" w:line="360" w:lineRule="auto"/>
        <w:rPr>
          <w:ins w:id="284" w:author="yuri.notaro" w:date="2011-02-15T14:53:00Z"/>
        </w:rPr>
      </w:pPr>
      <w:ins w:id="285" w:author="yuri.notaro" w:date="2011-02-15T14:53:00Z">
        <w:r>
          <w:t>Existem ações de Educação Ambiental na área de Resíduos Sólidos sendo executadas no município? (Sim/Não)</w:t>
        </w:r>
      </w:ins>
    </w:p>
    <w:p w:rsidR="008F1B0C" w:rsidRDefault="008F1B0C" w:rsidP="008F1B0C">
      <w:pPr>
        <w:spacing w:after="0" w:line="360" w:lineRule="auto"/>
        <w:rPr>
          <w:ins w:id="286" w:author="yuri.notaro" w:date="2011-02-15T14:53:00Z"/>
        </w:rPr>
      </w:pPr>
      <w:ins w:id="287" w:author="yuri.notaro" w:date="2011-02-15T14:53:00Z">
        <w:r>
          <w:t>Se sim, Quais? (campo de texto aberto)</w:t>
        </w:r>
      </w:ins>
    </w:p>
    <w:p w:rsidR="008F1B0C" w:rsidRDefault="008F1B0C" w:rsidP="008F1B0C">
      <w:pPr>
        <w:spacing w:after="0" w:line="360" w:lineRule="auto"/>
        <w:rPr>
          <w:ins w:id="288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89" w:author="yuri.notaro" w:date="2011-02-15T14:53:00Z"/>
        </w:rPr>
      </w:pPr>
      <w:ins w:id="290" w:author="yuri.notaro" w:date="2011-02-15T14:53:00Z">
        <w:r>
          <w:t>Existe alguma legislação municipal que aborde a questão de resíduos sólidos? (sim/não)</w:t>
        </w:r>
      </w:ins>
    </w:p>
    <w:p w:rsidR="008F1B0C" w:rsidRDefault="008F1B0C" w:rsidP="008F1B0C">
      <w:pPr>
        <w:spacing w:after="0" w:line="360" w:lineRule="auto"/>
        <w:rPr>
          <w:ins w:id="291" w:author="yuri.notaro" w:date="2011-02-15T14:53:00Z"/>
        </w:rPr>
      </w:pPr>
      <w:ins w:id="292" w:author="yuri.notaro" w:date="2011-02-15T14:53:00Z">
        <w:r>
          <w:t>Se sim: Qual o número do Instrumento Legislativo?</w:t>
        </w:r>
      </w:ins>
    </w:p>
    <w:p w:rsidR="008F1B0C" w:rsidRDefault="008F1B0C" w:rsidP="008F1B0C">
      <w:pPr>
        <w:spacing w:after="0" w:line="360" w:lineRule="auto"/>
        <w:rPr>
          <w:ins w:id="293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94" w:author="yuri.notaro" w:date="2011-02-15T14:53:00Z"/>
        </w:rPr>
      </w:pPr>
      <w:ins w:id="295" w:author="yuri.notaro" w:date="2011-02-15T14:53:00Z">
        <w:r>
          <w:t>Na lei orgânica do município existe algum artigo que trate a questão da limpeza urbana? (sim/não)</w:t>
        </w:r>
      </w:ins>
    </w:p>
    <w:p w:rsidR="008F1B0C" w:rsidRDefault="008F1B0C" w:rsidP="008F1B0C">
      <w:pPr>
        <w:spacing w:after="0" w:line="360" w:lineRule="auto"/>
        <w:rPr>
          <w:ins w:id="296" w:author="yuri.notaro" w:date="2011-02-15T14:53:00Z"/>
        </w:rPr>
      </w:pPr>
      <w:ins w:id="297" w:author="yuri.notaro" w:date="2011-02-15T14:53:00Z">
        <w:r>
          <w:t>Se sim: Qual o número/ano do artigo?</w:t>
        </w:r>
      </w:ins>
    </w:p>
    <w:p w:rsidR="008F1B0C" w:rsidRDefault="008F1B0C" w:rsidP="008F1B0C">
      <w:pPr>
        <w:spacing w:after="0" w:line="360" w:lineRule="auto"/>
        <w:rPr>
          <w:ins w:id="298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299" w:author="yuri.notaro" w:date="2011-02-15T14:53:00Z"/>
        </w:rPr>
      </w:pPr>
      <w:ins w:id="300" w:author="yuri.notaro" w:date="2011-02-15T14:53:00Z">
        <w:r>
          <w:t>O Responsável pela Limpeza Urbana e Manejo de Resíduos Sólidos tem conhecimentos sobre a legislação vigente (Crimes Ambientais, Resoluções CONAMA, Normas Técnicas, etc.)? (sim/não)</w:t>
        </w:r>
      </w:ins>
    </w:p>
    <w:p w:rsidR="008F1B0C" w:rsidRDefault="008F1B0C" w:rsidP="008F1B0C">
      <w:pPr>
        <w:spacing w:after="0" w:line="360" w:lineRule="auto"/>
        <w:rPr>
          <w:ins w:id="301" w:author="yuri.notaro" w:date="2011-02-15T14:53:00Z"/>
        </w:rPr>
      </w:pPr>
      <w:ins w:id="302" w:author="yuri.notaro" w:date="2011-02-15T14:53:00Z">
        <w:r>
          <w:t>Se sim: Quais?</w:t>
        </w:r>
      </w:ins>
    </w:p>
    <w:p w:rsidR="008F1B0C" w:rsidRDefault="008F1B0C" w:rsidP="008F1B0C">
      <w:pPr>
        <w:spacing w:after="0" w:line="360" w:lineRule="auto"/>
        <w:rPr>
          <w:ins w:id="303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304" w:author="yuri.notaro" w:date="2011-02-15T14:53:00Z"/>
        </w:rPr>
      </w:pPr>
      <w:ins w:id="305" w:author="yuri.notaro" w:date="2011-02-15T14:53:00Z">
        <w:r>
          <w:t xml:space="preserve">- </w:t>
        </w:r>
        <w:proofErr w:type="gramStart"/>
        <w:r>
          <w:t>Custos mensal da Prefeitura</w:t>
        </w:r>
        <w:proofErr w:type="gramEnd"/>
        <w:r>
          <w:t xml:space="preserve"> com Limpeza urbana e Manejo de Resíduos Sólidos:</w:t>
        </w:r>
      </w:ins>
    </w:p>
    <w:p w:rsidR="008F1B0C" w:rsidRDefault="008F1B0C" w:rsidP="008F1B0C">
      <w:pPr>
        <w:spacing w:after="0" w:line="360" w:lineRule="auto"/>
        <w:rPr>
          <w:ins w:id="306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307" w:author="yuri.notaro" w:date="2011-02-15T14:53:00Z"/>
        </w:rPr>
      </w:pPr>
      <w:ins w:id="308" w:author="yuri.notaro" w:date="2011-02-15T14:53:00Z">
        <w:r>
          <w:t>Qual o gasto médio mensal da Prefeitura com a Limpeza Urbana e Manejo de Resíduos Sólidos?</w:t>
        </w:r>
      </w:ins>
    </w:p>
    <w:p w:rsidR="008F1B0C" w:rsidRDefault="008F1B0C" w:rsidP="008F1B0C">
      <w:pPr>
        <w:spacing w:after="0" w:line="360" w:lineRule="auto"/>
        <w:rPr>
          <w:ins w:id="309" w:author="yuri.notaro" w:date="2011-02-15T14:53:00Z"/>
        </w:rPr>
      </w:pPr>
      <w:ins w:id="310" w:author="yuri.notaro" w:date="2011-02-15T14:53:00Z">
        <w:r>
          <w:t xml:space="preserve">Existe </w:t>
        </w:r>
        <w:proofErr w:type="gramStart"/>
        <w:r>
          <w:t>taxa,</w:t>
        </w:r>
        <w:proofErr w:type="gramEnd"/>
        <w:r>
          <w:t xml:space="preserve"> tarifas para cobertura dos serviços de Limpeza Urbana e manejo de Resíduos Sólidos? (Sim/não)</w:t>
        </w:r>
      </w:ins>
    </w:p>
    <w:p w:rsidR="008F1B0C" w:rsidRDefault="008F1B0C" w:rsidP="008F1B0C">
      <w:pPr>
        <w:spacing w:after="0" w:line="360" w:lineRule="auto"/>
        <w:rPr>
          <w:ins w:id="311" w:author="yuri.notaro" w:date="2011-02-15T14:53:00Z"/>
        </w:rPr>
      </w:pPr>
      <w:ins w:id="312" w:author="yuri.notaro" w:date="2011-02-15T14:53:00Z">
        <w:r>
          <w:t xml:space="preserve">Se sim, Qual a arrecadação média mensal? </w:t>
        </w:r>
      </w:ins>
    </w:p>
    <w:p w:rsidR="008F1B0C" w:rsidRDefault="008F1B0C" w:rsidP="008F1B0C">
      <w:pPr>
        <w:spacing w:after="0" w:line="360" w:lineRule="auto"/>
        <w:rPr>
          <w:ins w:id="313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314" w:author="yuri.notaro" w:date="2011-02-15T14:53:00Z"/>
        </w:rPr>
      </w:pPr>
      <w:ins w:id="315" w:author="yuri.notaro" w:date="2011-02-15T14:53:00Z">
        <w:r>
          <w:t>- Futuros Empreendimentos</w:t>
        </w:r>
      </w:ins>
    </w:p>
    <w:p w:rsidR="008F1B0C" w:rsidRDefault="008F1B0C" w:rsidP="008F1B0C">
      <w:pPr>
        <w:spacing w:after="0" w:line="360" w:lineRule="auto"/>
        <w:rPr>
          <w:ins w:id="316" w:author="yuri.notaro" w:date="2011-02-15T14:53:00Z"/>
        </w:rPr>
      </w:pPr>
    </w:p>
    <w:p w:rsidR="008F1B0C" w:rsidRDefault="008F1B0C" w:rsidP="008F1B0C">
      <w:pPr>
        <w:spacing w:after="0" w:line="360" w:lineRule="auto"/>
        <w:rPr>
          <w:ins w:id="317" w:author="yuri.notaro" w:date="2011-02-15T14:53:00Z"/>
        </w:rPr>
      </w:pPr>
      <w:ins w:id="318" w:author="yuri.notaro" w:date="2011-02-15T14:53:00Z">
        <w:r>
          <w:t>Existem empreendimentos (</w:t>
        </w:r>
        <w:proofErr w:type="gramStart"/>
        <w:r>
          <w:t>industriais</w:t>
        </w:r>
        <w:proofErr w:type="gramEnd"/>
        <w:r>
          <w:t>/comerciais/serviços/outros) em fase de planejamento e/ou implantação que tenham expectativa de impacto significativo na geração de Resíduos Sólidos do Município? (Sim/Não)</w:t>
        </w:r>
      </w:ins>
    </w:p>
    <w:p w:rsidR="008F1B0C" w:rsidRDefault="008F1B0C" w:rsidP="008F1B0C">
      <w:pPr>
        <w:spacing w:after="0" w:line="360" w:lineRule="auto"/>
        <w:rPr>
          <w:ins w:id="319" w:author="yuri.notaro" w:date="2011-02-15T14:53:00Z"/>
        </w:rPr>
      </w:pPr>
      <w:ins w:id="320" w:author="yuri.notaro" w:date="2011-02-15T14:53:00Z">
        <w:r>
          <w:t>Se sim, qual a previsão de quantidade de geração de resíduos sólidos desse novo empreendimento?</w:t>
        </w:r>
      </w:ins>
    </w:p>
    <w:p w:rsidR="008F1B0C" w:rsidRDefault="008F1B0C" w:rsidP="00A71FE4">
      <w:pPr>
        <w:spacing w:after="0" w:line="360" w:lineRule="auto"/>
        <w:rPr>
          <w:ins w:id="321" w:author="yuri.notaro" w:date="2011-02-15T14:53:00Z"/>
        </w:rPr>
      </w:pPr>
    </w:p>
    <w:p w:rsidR="008F1B0C" w:rsidRDefault="008F1B0C" w:rsidP="00A71FE4">
      <w:pPr>
        <w:spacing w:after="0" w:line="360" w:lineRule="auto"/>
      </w:pPr>
      <w:bookmarkStart w:id="322" w:name="_GoBack"/>
      <w:bookmarkEnd w:id="322"/>
      <w:ins w:id="323" w:author="yuri.notaro" w:date="2011-02-15T14:53:00Z">
        <w:r w:rsidRPr="00106639">
          <w:rPr>
            <w:b/>
          </w:rPr>
          <w:t>Dados sobre o responsável pela</w:t>
        </w:r>
        <w:r>
          <w:rPr>
            <w:b/>
          </w:rPr>
          <w:t>s</w:t>
        </w:r>
        <w:r w:rsidRPr="00106639">
          <w:rPr>
            <w:b/>
          </w:rPr>
          <w:t xml:space="preserve"> informaç</w:t>
        </w:r>
        <w:r>
          <w:rPr>
            <w:b/>
          </w:rPr>
          <w:t>ões:</w:t>
        </w:r>
      </w:ins>
    </w:p>
    <w:p w:rsidR="00A71FE4" w:rsidRPr="003F0467" w:rsidRDefault="00A71FE4" w:rsidP="00A71FE4">
      <w:pPr>
        <w:spacing w:after="0" w:line="360" w:lineRule="auto"/>
      </w:pPr>
      <w:r w:rsidRPr="003F0467">
        <w:lastRenderedPageBreak/>
        <w:t xml:space="preserve">Nome: </w:t>
      </w:r>
    </w:p>
    <w:p w:rsidR="00A71FE4" w:rsidRDefault="00A71FE4" w:rsidP="00A71FE4">
      <w:pPr>
        <w:spacing w:after="0" w:line="360" w:lineRule="auto"/>
      </w:pPr>
      <w:r w:rsidRPr="003F0467">
        <w:t xml:space="preserve">Cargo: </w:t>
      </w:r>
    </w:p>
    <w:p w:rsidR="00A71FE4" w:rsidRPr="003F0467" w:rsidRDefault="00A71FE4" w:rsidP="00A71FE4">
      <w:pPr>
        <w:spacing w:after="0" w:line="360" w:lineRule="auto"/>
        <w:rPr>
          <w:color w:val="FF0000"/>
        </w:rPr>
      </w:pPr>
      <w:r>
        <w:t>Desde:</w:t>
      </w:r>
    </w:p>
    <w:p w:rsidR="00A71FE4" w:rsidRPr="003F0467" w:rsidRDefault="00A71FE4" w:rsidP="00A71FE4">
      <w:pPr>
        <w:spacing w:after="0" w:line="360" w:lineRule="auto"/>
      </w:pPr>
      <w:r>
        <w:t>Telefone para contato:</w:t>
      </w:r>
    </w:p>
    <w:p w:rsidR="00A71FE4" w:rsidRPr="003F0467" w:rsidRDefault="00A71FE4" w:rsidP="00A71FE4">
      <w:pPr>
        <w:spacing w:after="0" w:line="360" w:lineRule="auto"/>
      </w:pPr>
      <w:r w:rsidRPr="003F0467">
        <w:t>E-mail: _______________________________</w:t>
      </w:r>
    </w:p>
    <w:p w:rsidR="00A71FE4" w:rsidRPr="00BC7B45" w:rsidRDefault="00A71FE4" w:rsidP="00A71FE4">
      <w:pPr>
        <w:spacing w:after="0" w:line="360" w:lineRule="auto"/>
      </w:pPr>
      <w:r w:rsidRPr="003F0467">
        <w:t>Data de preenchimento do formulário</w:t>
      </w:r>
      <w:r>
        <w:t xml:space="preserve"> (automático pelo sistema)</w:t>
      </w:r>
    </w:p>
    <w:p w:rsidR="00090B62" w:rsidRPr="00090B62" w:rsidRDefault="00090B62" w:rsidP="00090B62"/>
    <w:sectPr w:rsidR="00090B62" w:rsidRPr="00090B62" w:rsidSect="00CE4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yuri.notaro" w:date="2011-02-28T14:33:00Z" w:initials="yan">
    <w:p w:rsidR="006715A9" w:rsidRDefault="006715A9">
      <w:pPr>
        <w:pStyle w:val="Textodecomentrio"/>
      </w:pPr>
      <w:r>
        <w:rPr>
          <w:rStyle w:val="Refdecomentrio"/>
        </w:rPr>
        <w:annotationRef/>
      </w:r>
      <w:r>
        <w:t>Esta pergunta deve ser exibida apenas se a anterior for sim ou será sempre exibida?</w:t>
      </w:r>
    </w:p>
    <w:p w:rsidR="00781A34" w:rsidRDefault="00781A34">
      <w:pPr>
        <w:pStyle w:val="Textodecomentrio"/>
      </w:pPr>
      <w:r>
        <w:t>R = Sempre</w:t>
      </w:r>
    </w:p>
  </w:comment>
  <w:comment w:id="36" w:author="yuri.notaro" w:date="2011-02-28T14:33:00Z" w:initials="yan">
    <w:p w:rsidR="00A233E4" w:rsidRDefault="00A233E4">
      <w:pPr>
        <w:pStyle w:val="Textodecomentrio"/>
      </w:pPr>
      <w:r>
        <w:rPr>
          <w:rStyle w:val="Refdecomentrio"/>
        </w:rPr>
        <w:annotationRef/>
      </w:r>
      <w:r>
        <w:t>A resposta dessa pergunta deverá ser um campo de texto aberto?</w:t>
      </w:r>
    </w:p>
    <w:p w:rsidR="00781A34" w:rsidRDefault="00781A34">
      <w:pPr>
        <w:pStyle w:val="Textodecomentrio"/>
      </w:pPr>
      <w:r>
        <w:t>R = Sim</w:t>
      </w:r>
    </w:p>
  </w:comment>
  <w:comment w:id="40" w:author="yuri.notaro" w:date="2011-02-28T14:34:00Z" w:initials="yan">
    <w:p w:rsidR="00A81342" w:rsidRDefault="00A81342">
      <w:pPr>
        <w:pStyle w:val="Textodecomentrio"/>
      </w:pPr>
      <w:r>
        <w:rPr>
          <w:rStyle w:val="Refdecomentrio"/>
        </w:rPr>
        <w:annotationRef/>
      </w:r>
      <w:r>
        <w:t>A resposta dessa pergunta deverá ser um campo de texto aberto?</w:t>
      </w:r>
    </w:p>
    <w:p w:rsidR="00781A34" w:rsidRDefault="00781A34">
      <w:pPr>
        <w:pStyle w:val="Textodecomentrio"/>
      </w:pPr>
      <w:r>
        <w:t>R = Sim</w:t>
      </w:r>
    </w:p>
  </w:comment>
  <w:comment w:id="44" w:author="yuri.notaro" w:date="2011-02-28T14:34:00Z" w:initials="yan">
    <w:p w:rsidR="00EF620E" w:rsidRDefault="00EF620E">
      <w:pPr>
        <w:pStyle w:val="Textodecomentrio"/>
      </w:pPr>
      <w:r>
        <w:rPr>
          <w:rStyle w:val="Refdecomentrio"/>
        </w:rPr>
        <w:annotationRef/>
      </w:r>
      <w:r>
        <w:t>A resposta dessa pergunta deverá ser um campo de texto em aberto?</w:t>
      </w:r>
    </w:p>
    <w:p w:rsidR="00781A34" w:rsidRDefault="00781A34">
      <w:pPr>
        <w:pStyle w:val="Textodecomentrio"/>
      </w:pPr>
      <w:r>
        <w:t>R = Sim</w:t>
      </w:r>
    </w:p>
  </w:comment>
  <w:comment w:id="58" w:author="yuri.notaro" w:date="2011-02-28T14:34:00Z" w:initials="yan">
    <w:p w:rsidR="00220828" w:rsidRDefault="00220828">
      <w:pPr>
        <w:pStyle w:val="Textodecomentrio"/>
      </w:pPr>
      <w:r>
        <w:rPr>
          <w:rStyle w:val="Refdecomentrio"/>
        </w:rPr>
        <w:annotationRef/>
      </w:r>
      <w:r>
        <w:t>A resposta para esse campo é um campo de texto aberto?</w:t>
      </w:r>
    </w:p>
    <w:p w:rsidR="00781A34" w:rsidRDefault="00781A34">
      <w:pPr>
        <w:pStyle w:val="Textodecomentrio"/>
      </w:pPr>
      <w:r>
        <w:t>R = Sim</w:t>
      </w:r>
    </w:p>
  </w:comment>
  <w:comment w:id="70" w:author="yuri.notaro" w:date="2011-02-28T14:34:00Z" w:initials="yan">
    <w:p w:rsidR="00785B23" w:rsidRDefault="00785B23">
      <w:pPr>
        <w:pStyle w:val="Textodecomentrio"/>
      </w:pPr>
      <w:r>
        <w:rPr>
          <w:rStyle w:val="Refdecomentrio"/>
        </w:rPr>
        <w:annotationRef/>
      </w:r>
      <w:r>
        <w:t>A resposta para esse campo é um campo de texto aberto?</w:t>
      </w:r>
    </w:p>
    <w:p w:rsidR="00781A34" w:rsidRDefault="00781A34">
      <w:pPr>
        <w:pStyle w:val="Textodecomentrio"/>
      </w:pPr>
      <w:r>
        <w:t>R = Sim</w:t>
      </w:r>
    </w:p>
  </w:comment>
  <w:comment w:id="79" w:author="yuri.notaro" w:date="2011-02-28T14:35:00Z" w:initials="yan">
    <w:p w:rsidR="00785B23" w:rsidRDefault="00785B23">
      <w:pPr>
        <w:pStyle w:val="Textodecomentrio"/>
      </w:pPr>
      <w:r>
        <w:rPr>
          <w:rStyle w:val="Refdecomentrio"/>
        </w:rPr>
        <w:annotationRef/>
      </w:r>
      <w:r>
        <w:t>Esta pergunta deve aparecer somente se a resposta da pergunta acima for sim ou deverá ap</w:t>
      </w:r>
      <w:r w:rsidR="00B21AFC">
        <w:t>a</w:t>
      </w:r>
      <w:r>
        <w:t>recer sempre?</w:t>
      </w:r>
    </w:p>
    <w:p w:rsidR="00781A34" w:rsidRDefault="00781A34">
      <w:pPr>
        <w:pStyle w:val="Textodecomentrio"/>
      </w:pPr>
      <w:r>
        <w:t>R = Sempre</w:t>
      </w:r>
    </w:p>
  </w:comment>
  <w:comment w:id="180" w:author="yuri.notaro" w:date="2011-02-28T14:37:00Z" w:initials="yan">
    <w:p w:rsidR="006B589D" w:rsidRDefault="006B589D">
      <w:pPr>
        <w:pStyle w:val="Textodecomentrio"/>
      </w:pPr>
      <w:r>
        <w:rPr>
          <w:rStyle w:val="Refdecomentrio"/>
        </w:rPr>
        <w:annotationRef/>
      </w:r>
      <w:r>
        <w:t>A resposta para esse campo é um campo de texto aberto?</w:t>
      </w:r>
    </w:p>
    <w:p w:rsidR="00781A34" w:rsidRDefault="00781A34">
      <w:pPr>
        <w:pStyle w:val="Textodecomentrio"/>
      </w:pPr>
      <w:r>
        <w:t>R = sim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4AA8"/>
    <w:multiLevelType w:val="hybridMultilevel"/>
    <w:tmpl w:val="C0120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F382B"/>
    <w:multiLevelType w:val="hybridMultilevel"/>
    <w:tmpl w:val="FA38C6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224FC6"/>
    <w:multiLevelType w:val="hybridMultilevel"/>
    <w:tmpl w:val="9FAE4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E0036"/>
    <w:multiLevelType w:val="hybridMultilevel"/>
    <w:tmpl w:val="63CAB0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508C3"/>
    <w:multiLevelType w:val="hybridMultilevel"/>
    <w:tmpl w:val="92B25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82B2B"/>
    <w:multiLevelType w:val="hybridMultilevel"/>
    <w:tmpl w:val="87EC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210EB"/>
    <w:multiLevelType w:val="hybridMultilevel"/>
    <w:tmpl w:val="95D0C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CC4B79"/>
    <w:multiLevelType w:val="hybridMultilevel"/>
    <w:tmpl w:val="4EC68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03D9F"/>
    <w:multiLevelType w:val="hybridMultilevel"/>
    <w:tmpl w:val="6CD836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1F06AC"/>
    <w:multiLevelType w:val="hybridMultilevel"/>
    <w:tmpl w:val="3C68EA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CE496A"/>
    <w:multiLevelType w:val="hybridMultilevel"/>
    <w:tmpl w:val="9FAE4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204B"/>
    <w:rsid w:val="00061B8F"/>
    <w:rsid w:val="00090B62"/>
    <w:rsid w:val="00095171"/>
    <w:rsid w:val="000B198E"/>
    <w:rsid w:val="000B3C0F"/>
    <w:rsid w:val="001261C1"/>
    <w:rsid w:val="001449F8"/>
    <w:rsid w:val="001470B0"/>
    <w:rsid w:val="00185CC7"/>
    <w:rsid w:val="001951A3"/>
    <w:rsid w:val="00220828"/>
    <w:rsid w:val="00226245"/>
    <w:rsid w:val="00226AAD"/>
    <w:rsid w:val="00233D89"/>
    <w:rsid w:val="00270102"/>
    <w:rsid w:val="00276BFC"/>
    <w:rsid w:val="002D331C"/>
    <w:rsid w:val="003751C4"/>
    <w:rsid w:val="003B2D10"/>
    <w:rsid w:val="003E45D2"/>
    <w:rsid w:val="003F5D4E"/>
    <w:rsid w:val="003F6EB0"/>
    <w:rsid w:val="00400F86"/>
    <w:rsid w:val="00402C57"/>
    <w:rsid w:val="00423E5E"/>
    <w:rsid w:val="004C5DA9"/>
    <w:rsid w:val="004E7553"/>
    <w:rsid w:val="004F415B"/>
    <w:rsid w:val="004F65DC"/>
    <w:rsid w:val="00526507"/>
    <w:rsid w:val="00560D99"/>
    <w:rsid w:val="00602029"/>
    <w:rsid w:val="006324B1"/>
    <w:rsid w:val="006609BB"/>
    <w:rsid w:val="00662B55"/>
    <w:rsid w:val="006715A9"/>
    <w:rsid w:val="006B589D"/>
    <w:rsid w:val="00700E1C"/>
    <w:rsid w:val="00743250"/>
    <w:rsid w:val="007633ED"/>
    <w:rsid w:val="00777888"/>
    <w:rsid w:val="00780434"/>
    <w:rsid w:val="00781A34"/>
    <w:rsid w:val="00785B23"/>
    <w:rsid w:val="007A6D2D"/>
    <w:rsid w:val="007C3786"/>
    <w:rsid w:val="00863E9D"/>
    <w:rsid w:val="008C460B"/>
    <w:rsid w:val="008E603C"/>
    <w:rsid w:val="008F1B0C"/>
    <w:rsid w:val="00900AE2"/>
    <w:rsid w:val="009900BC"/>
    <w:rsid w:val="009A1517"/>
    <w:rsid w:val="009B03DA"/>
    <w:rsid w:val="00A00A5E"/>
    <w:rsid w:val="00A233E4"/>
    <w:rsid w:val="00A35B89"/>
    <w:rsid w:val="00A71FE4"/>
    <w:rsid w:val="00A81342"/>
    <w:rsid w:val="00A94195"/>
    <w:rsid w:val="00A97687"/>
    <w:rsid w:val="00AC09CF"/>
    <w:rsid w:val="00AF60D1"/>
    <w:rsid w:val="00B17F88"/>
    <w:rsid w:val="00B21AFC"/>
    <w:rsid w:val="00B505DB"/>
    <w:rsid w:val="00BC0B49"/>
    <w:rsid w:val="00C06683"/>
    <w:rsid w:val="00C17154"/>
    <w:rsid w:val="00CA5C7C"/>
    <w:rsid w:val="00CB2BDD"/>
    <w:rsid w:val="00CD1E3A"/>
    <w:rsid w:val="00CE4EED"/>
    <w:rsid w:val="00DA7D93"/>
    <w:rsid w:val="00DE266B"/>
    <w:rsid w:val="00E13E94"/>
    <w:rsid w:val="00E3204B"/>
    <w:rsid w:val="00E652DA"/>
    <w:rsid w:val="00EA4C0A"/>
    <w:rsid w:val="00EB6F30"/>
    <w:rsid w:val="00EF620E"/>
    <w:rsid w:val="00F47D7E"/>
    <w:rsid w:val="00F55704"/>
    <w:rsid w:val="00F914D6"/>
    <w:rsid w:val="00FA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ED"/>
  </w:style>
  <w:style w:type="paragraph" w:styleId="Ttulo1">
    <w:name w:val="heading 1"/>
    <w:basedOn w:val="Normal"/>
    <w:next w:val="Normal"/>
    <w:link w:val="Ttulo1Char"/>
    <w:uiPriority w:val="9"/>
    <w:qFormat/>
    <w:rsid w:val="00A71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C0668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066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Justificado">
    <w:name w:val="Estilo Justificado"/>
    <w:basedOn w:val="Normal"/>
    <w:rsid w:val="00E3204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C37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C06683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C06683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rsid w:val="00C066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F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0D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71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19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419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9419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94195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715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15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15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15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15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5D965-1A8D-4C8D-B6CA-3247A341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1732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yuri.notaro</dc:creator>
  <cp:lastModifiedBy>Brunno</cp:lastModifiedBy>
  <cp:revision>24</cp:revision>
  <dcterms:created xsi:type="dcterms:W3CDTF">2010-10-17T19:01:00Z</dcterms:created>
  <dcterms:modified xsi:type="dcterms:W3CDTF">2011-03-10T17:27:00Z</dcterms:modified>
</cp:coreProperties>
</file>